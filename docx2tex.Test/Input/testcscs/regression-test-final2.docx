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A18" w:rsidRDefault="00921A18" w:rsidP="00E12604">
      <w:pPr>
        <w:widowControl w:val="0"/>
        <w:ind w:left="72"/>
        <w:rPr>
          <w:sz w:val="20"/>
        </w:rPr>
      </w:pPr>
    </w:p>
    <w:p w:rsidR="00921A18" w:rsidRDefault="00921A18" w:rsidP="00E12604">
      <w:pPr>
        <w:widowControl w:val="0"/>
        <w:ind w:left="72"/>
        <w:rPr>
          <w:sz w:val="20"/>
        </w:rPr>
      </w:pPr>
    </w:p>
    <w:p w:rsidR="00921A18" w:rsidRDefault="00921A18" w:rsidP="00E12604">
      <w:pPr>
        <w:widowControl w:val="0"/>
        <w:rPr>
          <w:sz w:val="20"/>
        </w:rPr>
        <w:sectPr w:rsidR="00921A18">
          <w:type w:val="continuous"/>
          <w:pgSz w:w="12240" w:h="15840"/>
          <w:pgMar w:top="1440" w:right="1210" w:bottom="1627" w:left="1210" w:header="708" w:footer="708" w:gutter="0"/>
          <w:cols w:num="2" w:space="490"/>
        </w:sectPr>
      </w:pPr>
    </w:p>
    <w:p w:rsidR="007B45BC" w:rsidRDefault="007B45BC" w:rsidP="00E12604">
      <w:pPr>
        <w:widowControl w:val="0"/>
        <w:ind w:left="1080" w:right="1090"/>
        <w:jc w:val="center"/>
        <w:rPr>
          <w:b/>
          <w:sz w:val="28"/>
          <w:szCs w:val="28"/>
        </w:rPr>
      </w:pPr>
    </w:p>
    <w:p w:rsidR="007B45BC" w:rsidRDefault="007B45BC" w:rsidP="00E12604">
      <w:pPr>
        <w:widowControl w:val="0"/>
        <w:ind w:left="1080" w:right="1090"/>
        <w:jc w:val="center"/>
        <w:rPr>
          <w:b/>
          <w:sz w:val="28"/>
          <w:szCs w:val="28"/>
        </w:rPr>
      </w:pPr>
    </w:p>
    <w:p w:rsidR="007B45BC" w:rsidRDefault="007B45BC" w:rsidP="00E12604">
      <w:pPr>
        <w:widowControl w:val="0"/>
        <w:ind w:left="1080" w:right="1090"/>
        <w:jc w:val="center"/>
        <w:rPr>
          <w:b/>
          <w:sz w:val="28"/>
          <w:szCs w:val="28"/>
        </w:rPr>
      </w:pPr>
    </w:p>
    <w:p w:rsidR="007B45BC" w:rsidRDefault="007B45BC" w:rsidP="00E12604">
      <w:pPr>
        <w:widowControl w:val="0"/>
        <w:ind w:left="1080" w:right="1090"/>
        <w:jc w:val="center"/>
        <w:rPr>
          <w:b/>
          <w:sz w:val="28"/>
          <w:szCs w:val="28"/>
        </w:rPr>
      </w:pPr>
    </w:p>
    <w:p w:rsidR="007B45BC" w:rsidRDefault="007B45BC" w:rsidP="00E12604">
      <w:pPr>
        <w:widowControl w:val="0"/>
        <w:ind w:left="1080" w:right="1090"/>
        <w:jc w:val="center"/>
        <w:rPr>
          <w:b/>
          <w:sz w:val="28"/>
          <w:szCs w:val="28"/>
        </w:rPr>
      </w:pPr>
    </w:p>
    <w:p w:rsidR="007B45BC" w:rsidRDefault="007B45BC" w:rsidP="00E12604">
      <w:pPr>
        <w:widowControl w:val="0"/>
        <w:ind w:left="1080" w:right="1090"/>
        <w:jc w:val="center"/>
        <w:rPr>
          <w:b/>
          <w:sz w:val="28"/>
          <w:szCs w:val="28"/>
        </w:rPr>
      </w:pPr>
    </w:p>
    <w:p w:rsidR="007B45BC" w:rsidRDefault="007B45BC" w:rsidP="007B45BC">
      <w:pPr>
        <w:widowControl w:val="0"/>
        <w:ind w:right="1090"/>
        <w:rPr>
          <w:b/>
          <w:sz w:val="28"/>
          <w:szCs w:val="28"/>
        </w:rPr>
      </w:pPr>
    </w:p>
    <w:p w:rsidR="007B45BC" w:rsidRDefault="007B45BC" w:rsidP="00E12604">
      <w:pPr>
        <w:widowControl w:val="0"/>
        <w:ind w:left="1080" w:right="1090"/>
        <w:jc w:val="center"/>
        <w:rPr>
          <w:b/>
          <w:sz w:val="28"/>
          <w:szCs w:val="28"/>
        </w:rPr>
      </w:pPr>
    </w:p>
    <w:p w:rsidR="00B06011" w:rsidRDefault="00E50B3F" w:rsidP="00E12604">
      <w:pPr>
        <w:widowControl w:val="0"/>
        <w:ind w:left="1080" w:right="1090"/>
        <w:jc w:val="center"/>
        <w:rPr>
          <w:b/>
          <w:sz w:val="28"/>
          <w:szCs w:val="28"/>
        </w:rPr>
      </w:pPr>
      <w:r>
        <w:rPr>
          <w:b/>
          <w:sz w:val="28"/>
          <w:szCs w:val="28"/>
        </w:rPr>
        <w:t>A</w:t>
      </w:r>
      <w:r w:rsidR="006051C3" w:rsidRPr="001232E8">
        <w:rPr>
          <w:b/>
          <w:sz w:val="28"/>
          <w:szCs w:val="28"/>
        </w:rPr>
        <w:t xml:space="preserve"> </w:t>
      </w:r>
      <w:r w:rsidR="001232E8">
        <w:rPr>
          <w:b/>
          <w:sz w:val="28"/>
          <w:szCs w:val="28"/>
        </w:rPr>
        <w:t>N</w:t>
      </w:r>
      <w:r w:rsidR="006051C3" w:rsidRPr="001232E8">
        <w:rPr>
          <w:b/>
          <w:sz w:val="28"/>
          <w:szCs w:val="28"/>
        </w:rPr>
        <w:t xml:space="preserve">ew </w:t>
      </w:r>
      <w:r w:rsidR="001232E8">
        <w:rPr>
          <w:b/>
          <w:sz w:val="28"/>
          <w:szCs w:val="28"/>
        </w:rPr>
        <w:t>C</w:t>
      </w:r>
      <w:r w:rsidR="006051C3" w:rsidRPr="001232E8">
        <w:rPr>
          <w:b/>
          <w:sz w:val="28"/>
          <w:szCs w:val="28"/>
        </w:rPr>
        <w:t xml:space="preserve">oncept of </w:t>
      </w:r>
      <w:r w:rsidR="001232E8">
        <w:rPr>
          <w:b/>
          <w:sz w:val="28"/>
          <w:szCs w:val="28"/>
        </w:rPr>
        <w:t>E</w:t>
      </w:r>
      <w:r w:rsidR="006051C3" w:rsidRPr="001232E8">
        <w:rPr>
          <w:b/>
          <w:sz w:val="28"/>
          <w:szCs w:val="28"/>
        </w:rPr>
        <w:t xml:space="preserve">ffective </w:t>
      </w:r>
      <w:r w:rsidR="001232E8">
        <w:rPr>
          <w:b/>
          <w:sz w:val="28"/>
          <w:szCs w:val="28"/>
        </w:rPr>
        <w:t>R</w:t>
      </w:r>
      <w:r w:rsidR="00921A18" w:rsidRPr="001232E8">
        <w:rPr>
          <w:b/>
          <w:sz w:val="28"/>
          <w:szCs w:val="28"/>
        </w:rPr>
        <w:t xml:space="preserve">egression </w:t>
      </w:r>
      <w:r w:rsidR="001232E8">
        <w:rPr>
          <w:b/>
          <w:sz w:val="28"/>
          <w:szCs w:val="28"/>
        </w:rPr>
        <w:t>T</w:t>
      </w:r>
      <w:r w:rsidR="00921A18" w:rsidRPr="001232E8">
        <w:rPr>
          <w:b/>
          <w:sz w:val="28"/>
          <w:szCs w:val="28"/>
        </w:rPr>
        <w:t xml:space="preserve">est </w:t>
      </w:r>
    </w:p>
    <w:p w:rsidR="00921A18" w:rsidRPr="001232E8" w:rsidRDefault="001232E8" w:rsidP="00E12604">
      <w:pPr>
        <w:widowControl w:val="0"/>
        <w:ind w:left="1080" w:right="1090"/>
        <w:jc w:val="center"/>
        <w:rPr>
          <w:b/>
          <w:sz w:val="28"/>
          <w:szCs w:val="28"/>
        </w:rPr>
        <w:sectPr w:rsidR="00921A18" w:rsidRPr="001232E8">
          <w:type w:val="continuous"/>
          <w:pgSz w:w="12240" w:h="15840"/>
          <w:pgMar w:top="1440" w:right="1210" w:bottom="1627" w:left="1210" w:header="708" w:footer="708" w:gutter="0"/>
          <w:cols w:space="461"/>
        </w:sectPr>
      </w:pPr>
      <w:r>
        <w:rPr>
          <w:b/>
          <w:sz w:val="28"/>
          <w:szCs w:val="28"/>
        </w:rPr>
        <w:t>G</w:t>
      </w:r>
      <w:r w:rsidR="006051C3" w:rsidRPr="001232E8">
        <w:rPr>
          <w:b/>
          <w:sz w:val="28"/>
          <w:szCs w:val="28"/>
        </w:rPr>
        <w:t>eneration</w:t>
      </w:r>
      <w:r w:rsidR="00921A18" w:rsidRPr="001232E8">
        <w:rPr>
          <w:b/>
          <w:sz w:val="28"/>
          <w:szCs w:val="28"/>
        </w:rPr>
        <w:t xml:space="preserve"> in a C++ </w:t>
      </w:r>
      <w:r>
        <w:rPr>
          <w:b/>
          <w:sz w:val="28"/>
          <w:szCs w:val="28"/>
        </w:rPr>
        <w:t>S</w:t>
      </w:r>
      <w:r w:rsidR="00921A18" w:rsidRPr="001232E8">
        <w:rPr>
          <w:b/>
          <w:sz w:val="28"/>
          <w:szCs w:val="28"/>
        </w:rPr>
        <w:t xml:space="preserve">pecific </w:t>
      </w:r>
      <w:r>
        <w:rPr>
          <w:b/>
          <w:sz w:val="28"/>
          <w:szCs w:val="28"/>
        </w:rPr>
        <w:t>E</w:t>
      </w:r>
      <w:r w:rsidR="00921A18" w:rsidRPr="001232E8">
        <w:rPr>
          <w:b/>
          <w:sz w:val="28"/>
          <w:szCs w:val="28"/>
        </w:rPr>
        <w:t>nvironment</w:t>
      </w:r>
    </w:p>
    <w:p w:rsidR="00921A18" w:rsidRDefault="00921A18" w:rsidP="00E12604">
      <w:pPr>
        <w:widowControl w:val="0"/>
        <w:ind w:right="72"/>
        <w:rPr>
          <w:sz w:val="16"/>
        </w:rPr>
      </w:pPr>
    </w:p>
    <w:p w:rsidR="00921A18" w:rsidRDefault="00921A18" w:rsidP="00E12604">
      <w:pPr>
        <w:widowControl w:val="0"/>
        <w:ind w:right="72"/>
        <w:rPr>
          <w:sz w:val="16"/>
        </w:rPr>
      </w:pPr>
    </w:p>
    <w:p w:rsidR="00921A18" w:rsidRDefault="00921A18" w:rsidP="00E12604">
      <w:pPr>
        <w:widowControl w:val="0"/>
        <w:ind w:left="72"/>
        <w:rPr>
          <w:sz w:val="16"/>
        </w:rPr>
      </w:pPr>
    </w:p>
    <w:p w:rsidR="00921A18" w:rsidRDefault="00921A18" w:rsidP="00E12604">
      <w:pPr>
        <w:widowControl w:val="0"/>
        <w:ind w:left="72"/>
        <w:rPr>
          <w:sz w:val="16"/>
        </w:rPr>
      </w:pPr>
    </w:p>
    <w:p w:rsidR="00921A18" w:rsidRDefault="00921A18" w:rsidP="00E12604">
      <w:pPr>
        <w:widowControl w:val="0"/>
        <w:sectPr w:rsidR="00921A18">
          <w:type w:val="continuous"/>
          <w:pgSz w:w="12240" w:h="15840"/>
          <w:pgMar w:top="1440" w:right="1210" w:bottom="1627" w:left="1210" w:header="708" w:footer="708" w:gutter="0"/>
          <w:cols w:num="2" w:space="490"/>
        </w:sectPr>
      </w:pPr>
    </w:p>
    <w:p w:rsidR="00921A18" w:rsidRPr="00B06011" w:rsidRDefault="00B06011" w:rsidP="00E12604">
      <w:pPr>
        <w:widowControl w:val="0"/>
        <w:ind w:left="720" w:right="730"/>
        <w:jc w:val="center"/>
        <w:rPr>
          <w:szCs w:val="24"/>
          <w:lang w:val="hu-HU"/>
        </w:rPr>
      </w:pPr>
      <w:r w:rsidRPr="00B06011">
        <w:rPr>
          <w:szCs w:val="24"/>
        </w:rPr>
        <w:lastRenderedPageBreak/>
        <w:t>Mihály Biczó</w:t>
      </w:r>
      <w:r w:rsidRPr="00B06011">
        <w:rPr>
          <w:szCs w:val="24"/>
          <w:vertAlign w:val="superscript"/>
        </w:rPr>
        <w:t>1</w:t>
      </w:r>
      <w:r w:rsidRPr="00B06011">
        <w:rPr>
          <w:szCs w:val="24"/>
        </w:rPr>
        <w:t>, Krisztián Pócza</w:t>
      </w:r>
      <w:r>
        <w:rPr>
          <w:szCs w:val="24"/>
          <w:vertAlign w:val="superscript"/>
        </w:rPr>
        <w:t>1</w:t>
      </w:r>
      <w:r w:rsidRPr="00B06011">
        <w:rPr>
          <w:szCs w:val="24"/>
        </w:rPr>
        <w:t>, István Forgács</w:t>
      </w:r>
      <w:r>
        <w:rPr>
          <w:szCs w:val="24"/>
          <w:vertAlign w:val="superscript"/>
        </w:rPr>
        <w:t>2</w:t>
      </w:r>
      <w:r w:rsidRPr="00B06011">
        <w:rPr>
          <w:szCs w:val="24"/>
        </w:rPr>
        <w:t>, Zoltán Porkoláb</w:t>
      </w:r>
      <w:r>
        <w:rPr>
          <w:szCs w:val="24"/>
          <w:vertAlign w:val="superscript"/>
        </w:rPr>
        <w:t>1</w:t>
      </w:r>
    </w:p>
    <w:p w:rsidR="00B06011" w:rsidRDefault="00B06011" w:rsidP="00E12604">
      <w:pPr>
        <w:pStyle w:val="Affiliations"/>
        <w:widowControl w:val="0"/>
        <w:spacing w:after="0"/>
        <w:rPr>
          <w:rFonts w:ascii="Times New Roman" w:hAnsi="Times New Roman"/>
          <w:sz w:val="22"/>
          <w:szCs w:val="22"/>
          <w:lang w:eastAsia="hu-HU"/>
        </w:rPr>
      </w:pPr>
    </w:p>
    <w:p w:rsidR="00B06011" w:rsidRDefault="00B06011" w:rsidP="00E12604">
      <w:pPr>
        <w:pStyle w:val="Affiliations"/>
        <w:widowControl w:val="0"/>
        <w:spacing w:after="0"/>
        <w:rPr>
          <w:rFonts w:ascii="Times New Roman" w:hAnsi="Times New Roman"/>
          <w:sz w:val="22"/>
          <w:szCs w:val="22"/>
          <w:lang w:eastAsia="hu-HU"/>
        </w:rPr>
      </w:pPr>
      <w:r w:rsidRPr="00B06011">
        <w:rPr>
          <w:sz w:val="24"/>
          <w:szCs w:val="24"/>
          <w:vertAlign w:val="superscript"/>
        </w:rPr>
        <w:t>1</w:t>
      </w:r>
      <w:smartTag w:uri="urn:schemas-microsoft-com:office:smarttags" w:element="PlaceName">
        <w:r w:rsidRPr="00B06011">
          <w:rPr>
            <w:rFonts w:ascii="Times New Roman" w:hAnsi="Times New Roman"/>
            <w:sz w:val="22"/>
            <w:szCs w:val="22"/>
            <w:lang w:eastAsia="hu-HU"/>
          </w:rPr>
          <w:t>Eötvös</w:t>
        </w:r>
      </w:smartTag>
      <w:r w:rsidRPr="00B06011">
        <w:rPr>
          <w:rFonts w:ascii="Times New Roman" w:hAnsi="Times New Roman"/>
          <w:sz w:val="22"/>
          <w:szCs w:val="22"/>
          <w:lang w:eastAsia="hu-HU"/>
        </w:rPr>
        <w:t xml:space="preserve"> </w:t>
      </w:r>
      <w:smartTag w:uri="urn:schemas-microsoft-com:office:smarttags" w:element="place">
        <w:smartTag w:uri="urn:schemas-microsoft-com:office:smarttags" w:element="PlaceName">
          <w:r w:rsidRPr="00B06011">
            <w:rPr>
              <w:rFonts w:ascii="Times New Roman" w:hAnsi="Times New Roman"/>
              <w:sz w:val="22"/>
              <w:szCs w:val="22"/>
              <w:lang w:eastAsia="hu-HU"/>
            </w:rPr>
            <w:t>Loránd</w:t>
          </w:r>
        </w:smartTag>
        <w:r w:rsidRPr="00B06011">
          <w:rPr>
            <w:rFonts w:ascii="Times New Roman" w:hAnsi="Times New Roman"/>
            <w:sz w:val="22"/>
            <w:szCs w:val="22"/>
            <w:lang w:eastAsia="hu-HU"/>
          </w:rPr>
          <w:t xml:space="preserve"> </w:t>
        </w:r>
        <w:smartTag w:uri="urn:schemas-microsoft-com:office:smarttags" w:element="PlaceType">
          <w:r w:rsidRPr="00B06011">
            <w:rPr>
              <w:rFonts w:ascii="Times New Roman" w:hAnsi="Times New Roman"/>
              <w:sz w:val="22"/>
              <w:szCs w:val="22"/>
              <w:lang w:eastAsia="hu-HU"/>
            </w:rPr>
            <w:t>University</w:t>
          </w:r>
        </w:smartTag>
      </w:smartTag>
      <w:r w:rsidRPr="00B06011">
        <w:rPr>
          <w:rFonts w:ascii="Times New Roman" w:hAnsi="Times New Roman"/>
          <w:sz w:val="22"/>
          <w:szCs w:val="22"/>
          <w:lang w:eastAsia="hu-HU"/>
        </w:rPr>
        <w:t>, Fac. of Informatics, Dept. of Prog. Languages and Compilers,</w:t>
      </w:r>
      <w:r w:rsidRPr="00B06011">
        <w:rPr>
          <w:rFonts w:ascii="Times New Roman" w:hAnsi="Times New Roman"/>
          <w:sz w:val="22"/>
          <w:szCs w:val="22"/>
          <w:lang w:eastAsia="hu-HU"/>
        </w:rPr>
        <w:br/>
        <w:t xml:space="preserve">Pázmány Péter sétány 1/c.  H-1117, </w:t>
      </w:r>
      <w:smartTag w:uri="urn:schemas-microsoft-com:office:smarttags" w:element="place">
        <w:smartTag w:uri="urn:schemas-microsoft-com:office:smarttags" w:element="City">
          <w:r w:rsidRPr="00B06011">
            <w:rPr>
              <w:rFonts w:ascii="Times New Roman" w:hAnsi="Times New Roman"/>
              <w:sz w:val="22"/>
              <w:szCs w:val="22"/>
              <w:lang w:eastAsia="hu-HU"/>
            </w:rPr>
            <w:t>Budapest</w:t>
          </w:r>
        </w:smartTag>
        <w:r w:rsidRPr="00B06011">
          <w:rPr>
            <w:rFonts w:ascii="Times New Roman" w:hAnsi="Times New Roman"/>
            <w:sz w:val="22"/>
            <w:szCs w:val="22"/>
            <w:lang w:eastAsia="hu-HU"/>
          </w:rPr>
          <w:t xml:space="preserve">, </w:t>
        </w:r>
        <w:smartTag w:uri="urn:schemas-microsoft-com:office:smarttags" w:element="country-region">
          <w:r w:rsidRPr="00B06011">
            <w:rPr>
              <w:rFonts w:ascii="Times New Roman" w:hAnsi="Times New Roman"/>
              <w:sz w:val="22"/>
              <w:szCs w:val="22"/>
              <w:lang w:eastAsia="hu-HU"/>
            </w:rPr>
            <w:t>Hungary</w:t>
          </w:r>
        </w:smartTag>
      </w:smartTag>
    </w:p>
    <w:p w:rsidR="00B06011" w:rsidRDefault="00B06011" w:rsidP="00E12604">
      <w:pPr>
        <w:pStyle w:val="Affiliations"/>
        <w:widowControl w:val="0"/>
        <w:spacing w:after="0"/>
        <w:rPr>
          <w:rFonts w:ascii="Times New Roman" w:hAnsi="Times New Roman"/>
          <w:sz w:val="22"/>
          <w:szCs w:val="22"/>
          <w:lang w:eastAsia="hu-HU"/>
        </w:rPr>
      </w:pPr>
      <w:r>
        <w:rPr>
          <w:rFonts w:ascii="Times New Roman" w:hAnsi="Times New Roman"/>
          <w:sz w:val="22"/>
          <w:szCs w:val="22"/>
        </w:rPr>
        <w:t>m</w:t>
      </w:r>
      <w:r w:rsidRPr="00B06011">
        <w:rPr>
          <w:rFonts w:ascii="Times New Roman" w:hAnsi="Times New Roman"/>
          <w:sz w:val="22"/>
          <w:szCs w:val="22"/>
        </w:rPr>
        <w:t>ihaly.biczo@axelero.hu</w:t>
      </w:r>
      <w:r w:rsidRPr="00B06011">
        <w:rPr>
          <w:rFonts w:ascii="Times New Roman" w:hAnsi="Times New Roman"/>
          <w:sz w:val="22"/>
          <w:szCs w:val="22"/>
          <w:lang w:eastAsia="hu-HU"/>
        </w:rPr>
        <w:t xml:space="preserve">, </w:t>
      </w:r>
      <w:r w:rsidRPr="00B06011">
        <w:rPr>
          <w:rFonts w:ascii="Times New Roman" w:hAnsi="Times New Roman"/>
          <w:sz w:val="22"/>
          <w:szCs w:val="22"/>
        </w:rPr>
        <w:t>kpocza@kpocza.</w:t>
      </w:r>
      <w:r w:rsidRPr="00670741">
        <w:rPr>
          <w:rFonts w:ascii="Times New Roman" w:hAnsi="Times New Roman"/>
          <w:sz w:val="22"/>
          <w:szCs w:val="22"/>
        </w:rPr>
        <w:t>net</w:t>
      </w:r>
      <w:r w:rsidRPr="00670741">
        <w:rPr>
          <w:rFonts w:ascii="Times New Roman" w:hAnsi="Times New Roman"/>
          <w:sz w:val="22"/>
          <w:szCs w:val="22"/>
          <w:lang w:eastAsia="hu-HU"/>
        </w:rPr>
        <w:t xml:space="preserve">, </w:t>
      </w:r>
      <w:r w:rsidRPr="00670741">
        <w:rPr>
          <w:rFonts w:ascii="Times New Roman" w:hAnsi="Times New Roman"/>
          <w:sz w:val="22"/>
          <w:szCs w:val="22"/>
        </w:rPr>
        <w:t>gsd@elte.hu</w:t>
      </w:r>
    </w:p>
    <w:p w:rsidR="00B06011" w:rsidRDefault="00B06011" w:rsidP="00E12604">
      <w:pPr>
        <w:pStyle w:val="Affiliations"/>
        <w:widowControl w:val="0"/>
        <w:spacing w:after="0"/>
        <w:rPr>
          <w:rFonts w:ascii="Times New Roman" w:hAnsi="Times New Roman"/>
          <w:sz w:val="22"/>
          <w:szCs w:val="22"/>
          <w:lang w:eastAsia="hu-HU"/>
        </w:rPr>
      </w:pPr>
    </w:p>
    <w:p w:rsidR="00B06011" w:rsidRDefault="00670741" w:rsidP="00E12604">
      <w:pPr>
        <w:pStyle w:val="Affiliations"/>
        <w:widowControl w:val="0"/>
        <w:spacing w:after="0"/>
        <w:rPr>
          <w:rFonts w:ascii="Times New Roman" w:hAnsi="Times New Roman"/>
          <w:sz w:val="22"/>
          <w:szCs w:val="22"/>
        </w:rPr>
      </w:pPr>
      <w:r>
        <w:rPr>
          <w:szCs w:val="24"/>
          <w:vertAlign w:val="superscript"/>
        </w:rPr>
        <w:t>2</w:t>
      </w:r>
      <w:r w:rsidRPr="00670741">
        <w:rPr>
          <w:rFonts w:ascii="Times New Roman" w:hAnsi="Times New Roman"/>
          <w:sz w:val="22"/>
          <w:szCs w:val="22"/>
        </w:rPr>
        <w:t xml:space="preserve">4D SOFT Ltd. </w:t>
      </w:r>
      <w:r w:rsidR="00B2604E" w:rsidRPr="00670741">
        <w:rPr>
          <w:rFonts w:ascii="Times New Roman" w:hAnsi="Times New Roman"/>
          <w:sz w:val="22"/>
          <w:szCs w:val="22"/>
        </w:rPr>
        <w:t>Telepy u. 24.</w:t>
      </w:r>
      <w:r w:rsidR="00B2604E">
        <w:rPr>
          <w:rFonts w:ascii="Times New Roman" w:hAnsi="Times New Roman"/>
          <w:sz w:val="22"/>
          <w:szCs w:val="22"/>
        </w:rPr>
        <w:t xml:space="preserve"> H-</w:t>
      </w:r>
      <w:r w:rsidRPr="00670741">
        <w:rPr>
          <w:rFonts w:ascii="Times New Roman" w:hAnsi="Times New Roman"/>
          <w:sz w:val="22"/>
          <w:szCs w:val="22"/>
        </w:rPr>
        <w:t>1212</w:t>
      </w:r>
      <w:r w:rsidR="00B2604E">
        <w:rPr>
          <w:rFonts w:ascii="Times New Roman" w:hAnsi="Times New Roman"/>
          <w:sz w:val="22"/>
          <w:szCs w:val="22"/>
        </w:rPr>
        <w:t>,</w:t>
      </w:r>
      <w:r w:rsidRPr="00670741">
        <w:rPr>
          <w:rFonts w:ascii="Times New Roman" w:hAnsi="Times New Roman"/>
          <w:sz w:val="22"/>
          <w:szCs w:val="22"/>
        </w:rPr>
        <w:t xml:space="preserve"> </w:t>
      </w:r>
      <w:smartTag w:uri="urn:schemas-microsoft-com:office:smarttags" w:element="place">
        <w:smartTag w:uri="urn:schemas-microsoft-com:office:smarttags" w:element="City">
          <w:r w:rsidRPr="00670741">
            <w:rPr>
              <w:rFonts w:ascii="Times New Roman" w:hAnsi="Times New Roman"/>
              <w:sz w:val="22"/>
              <w:szCs w:val="22"/>
            </w:rPr>
            <w:t>Budapest</w:t>
          </w:r>
        </w:smartTag>
        <w:r w:rsidR="00B2604E">
          <w:rPr>
            <w:rFonts w:ascii="Times New Roman" w:hAnsi="Times New Roman"/>
            <w:sz w:val="22"/>
            <w:szCs w:val="22"/>
          </w:rPr>
          <w:t>,</w:t>
        </w:r>
        <w:r w:rsidRPr="00670741">
          <w:rPr>
            <w:rFonts w:ascii="Times New Roman" w:hAnsi="Times New Roman"/>
            <w:sz w:val="22"/>
            <w:szCs w:val="22"/>
          </w:rPr>
          <w:t xml:space="preserve"> </w:t>
        </w:r>
        <w:smartTag w:uri="urn:schemas-microsoft-com:office:smarttags" w:element="country-region">
          <w:r w:rsidRPr="00670741">
            <w:rPr>
              <w:rFonts w:ascii="Times New Roman" w:hAnsi="Times New Roman"/>
              <w:sz w:val="22"/>
              <w:szCs w:val="22"/>
            </w:rPr>
            <w:t>Hungary</w:t>
          </w:r>
        </w:smartTag>
      </w:smartTag>
    </w:p>
    <w:p w:rsidR="00670741" w:rsidRPr="00B06011" w:rsidRDefault="00670741" w:rsidP="00E12604">
      <w:pPr>
        <w:pStyle w:val="Affiliations"/>
        <w:widowControl w:val="0"/>
        <w:spacing w:after="0"/>
        <w:rPr>
          <w:rFonts w:ascii="Times New Roman" w:hAnsi="Times New Roman"/>
          <w:sz w:val="22"/>
          <w:szCs w:val="22"/>
        </w:rPr>
      </w:pPr>
      <w:r>
        <w:rPr>
          <w:rFonts w:ascii="Times New Roman" w:hAnsi="Times New Roman"/>
          <w:sz w:val="22"/>
          <w:szCs w:val="22"/>
        </w:rPr>
        <w:t>forgacs@4dsoft.hu</w:t>
      </w:r>
    </w:p>
    <w:p w:rsidR="00D331A3" w:rsidRDefault="00D331A3" w:rsidP="00E12604">
      <w:pPr>
        <w:widowControl w:val="0"/>
        <w:spacing w:before="40"/>
        <w:ind w:left="720" w:right="734"/>
        <w:jc w:val="center"/>
        <w:rPr>
          <w:sz w:val="18"/>
        </w:rPr>
      </w:pPr>
    </w:p>
    <w:p w:rsidR="00D331A3" w:rsidRDefault="00D331A3" w:rsidP="00E12604">
      <w:pPr>
        <w:widowControl w:val="0"/>
        <w:spacing w:before="40"/>
        <w:ind w:left="720" w:right="734"/>
        <w:jc w:val="center"/>
        <w:rPr>
          <w:sz w:val="20"/>
        </w:rPr>
      </w:pPr>
    </w:p>
    <w:p w:rsidR="00921A18" w:rsidRDefault="00921A18" w:rsidP="00E12604">
      <w:pPr>
        <w:widowControl w:val="0"/>
        <w:ind w:left="720" w:right="730"/>
        <w:jc w:val="center"/>
        <w:sectPr w:rsidR="00921A18">
          <w:type w:val="continuous"/>
          <w:pgSz w:w="12240" w:h="15840"/>
          <w:pgMar w:top="1440" w:right="1210" w:bottom="1627" w:left="1210" w:header="708" w:footer="708" w:gutter="0"/>
          <w:cols w:space="461"/>
        </w:sectPr>
      </w:pPr>
    </w:p>
    <w:p w:rsidR="00D331A3" w:rsidRPr="006277B4" w:rsidRDefault="00D331A3" w:rsidP="00F55129">
      <w:pPr>
        <w:rPr>
          <w:b/>
        </w:rPr>
      </w:pPr>
      <w:r w:rsidRPr="006277B4">
        <w:rPr>
          <w:b/>
        </w:rPr>
        <w:lastRenderedPageBreak/>
        <w:t>Abstract</w:t>
      </w:r>
    </w:p>
    <w:p w:rsidR="00D331A3" w:rsidRDefault="00D331A3" w:rsidP="00E12604">
      <w:pPr>
        <w:widowControl w:val="0"/>
        <w:ind w:right="72"/>
        <w:jc w:val="both"/>
        <w:rPr>
          <w:sz w:val="20"/>
        </w:rPr>
      </w:pPr>
    </w:p>
    <w:p w:rsidR="00921A18" w:rsidRDefault="00921A18" w:rsidP="00E12604">
      <w:pPr>
        <w:widowControl w:val="0"/>
        <w:ind w:right="72"/>
        <w:jc w:val="both"/>
        <w:rPr>
          <w:sz w:val="20"/>
        </w:rPr>
      </w:pPr>
      <w:r>
        <w:rPr>
          <w:sz w:val="20"/>
        </w:rPr>
        <w:t>During regression testing test</w:t>
      </w:r>
      <w:r w:rsidR="009373FD">
        <w:rPr>
          <w:sz w:val="20"/>
        </w:rPr>
        <w:t xml:space="preserve"> cases </w:t>
      </w:r>
      <w:r>
        <w:rPr>
          <w:sz w:val="20"/>
        </w:rPr>
        <w:t xml:space="preserve">from an existing test suite are run against a modified version of a program in order to assure that the underlying modifications do not cause any side effects that would demolish the integrity and consistency of the system. Since the ultimate goal of a regression test set is to effectively test all modifications and reveal errors in the earliest possible stage, the maintenance of a relevant test set containing effective test cases is of utmost importance. In this paper we present an efficient, C++ specific </w:t>
      </w:r>
      <w:r w:rsidR="00152B2F">
        <w:rPr>
          <w:sz w:val="20"/>
        </w:rPr>
        <w:t xml:space="preserve">framework </w:t>
      </w:r>
      <w:r>
        <w:rPr>
          <w:sz w:val="20"/>
        </w:rPr>
        <w:t xml:space="preserve">to automatically manage the regression test suite. </w:t>
      </w:r>
      <w:r w:rsidR="00152B2F">
        <w:rPr>
          <w:sz w:val="20"/>
        </w:rPr>
        <w:t xml:space="preserve">Our </w:t>
      </w:r>
      <w:r w:rsidR="009373FD">
        <w:rPr>
          <w:sz w:val="20"/>
        </w:rPr>
        <w:t>two main contributions are</w:t>
      </w:r>
      <w:r w:rsidR="00152B2F">
        <w:rPr>
          <w:sz w:val="20"/>
        </w:rPr>
        <w:t xml:space="preserve"> a </w:t>
      </w:r>
      <w:r w:rsidR="004F6223">
        <w:rPr>
          <w:sz w:val="20"/>
        </w:rPr>
        <w:t xml:space="preserve">new </w:t>
      </w:r>
      <w:r>
        <w:rPr>
          <w:sz w:val="20"/>
        </w:rPr>
        <w:t xml:space="preserve">interpretation of reliable test cases and a dynamic forward </w:t>
      </w:r>
      <w:r w:rsidR="009373FD">
        <w:rPr>
          <w:sz w:val="20"/>
        </w:rPr>
        <w:t xml:space="preserve">impact analyzer </w:t>
      </w:r>
      <w:r>
        <w:rPr>
          <w:sz w:val="20"/>
        </w:rPr>
        <w:t xml:space="preserve">method </w:t>
      </w:r>
      <w:r w:rsidR="00152B2F">
        <w:rPr>
          <w:sz w:val="20"/>
        </w:rPr>
        <w:t xml:space="preserve">that </w:t>
      </w:r>
      <w:r w:rsidR="006000D5">
        <w:rPr>
          <w:sz w:val="20"/>
        </w:rPr>
        <w:t>ea</w:t>
      </w:r>
      <w:r w:rsidR="006000D5">
        <w:rPr>
          <w:sz w:val="20"/>
        </w:rPr>
        <w:t>s</w:t>
      </w:r>
      <w:r w:rsidR="006000D5">
        <w:rPr>
          <w:sz w:val="20"/>
        </w:rPr>
        <w:t xml:space="preserve">es the </w:t>
      </w:r>
      <w:r>
        <w:rPr>
          <w:sz w:val="20"/>
        </w:rPr>
        <w:t>transform</w:t>
      </w:r>
      <w:r w:rsidR="006000D5">
        <w:rPr>
          <w:sz w:val="20"/>
        </w:rPr>
        <w:t>ation of</w:t>
      </w:r>
      <w:r>
        <w:rPr>
          <w:sz w:val="20"/>
        </w:rPr>
        <w:t xml:space="preserve"> existing tests to meet the definition of reliability. Using this approach we </w:t>
      </w:r>
      <w:r w:rsidR="009373FD">
        <w:rPr>
          <w:sz w:val="20"/>
        </w:rPr>
        <w:t>complement the test set with test cases</w:t>
      </w:r>
      <w:r w:rsidR="00152B2F">
        <w:rPr>
          <w:sz w:val="20"/>
        </w:rPr>
        <w:t xml:space="preserve"> </w:t>
      </w:r>
      <w:r>
        <w:rPr>
          <w:sz w:val="20"/>
        </w:rPr>
        <w:t xml:space="preserve">that pass through a modification </w:t>
      </w:r>
      <w:r w:rsidR="009373FD">
        <w:rPr>
          <w:sz w:val="20"/>
        </w:rPr>
        <w:t xml:space="preserve">and </w:t>
      </w:r>
      <w:r>
        <w:rPr>
          <w:sz w:val="20"/>
        </w:rPr>
        <w:t xml:space="preserve">have an impact on at least one output. </w:t>
      </w:r>
      <w:r w:rsidR="009373FD">
        <w:rPr>
          <w:sz w:val="20"/>
        </w:rPr>
        <w:t>Our</w:t>
      </w:r>
      <w:r w:rsidR="00152B2F">
        <w:rPr>
          <w:sz w:val="20"/>
        </w:rPr>
        <w:t xml:space="preserve"> approach </w:t>
      </w:r>
      <w:r w:rsidR="00AC7F7C">
        <w:rPr>
          <w:sz w:val="20"/>
        </w:rPr>
        <w:t xml:space="preserve">is designed to </w:t>
      </w:r>
      <w:r>
        <w:rPr>
          <w:sz w:val="20"/>
        </w:rPr>
        <w:t xml:space="preserve">be </w:t>
      </w:r>
      <w:r w:rsidR="00AC7F7C">
        <w:rPr>
          <w:sz w:val="20"/>
        </w:rPr>
        <w:t xml:space="preserve">applicable </w:t>
      </w:r>
      <w:r>
        <w:rPr>
          <w:sz w:val="20"/>
        </w:rPr>
        <w:t>to large-scale applications</w:t>
      </w:r>
      <w:r w:rsidR="00152B2F">
        <w:rPr>
          <w:sz w:val="20"/>
        </w:rPr>
        <w:t>.</w:t>
      </w:r>
      <w:r>
        <w:rPr>
          <w:sz w:val="20"/>
        </w:rPr>
        <w:t xml:space="preserve"> </w:t>
      </w:r>
    </w:p>
    <w:p w:rsidR="007B45BC" w:rsidRDefault="007B45BC" w:rsidP="00E12604">
      <w:pPr>
        <w:widowControl w:val="0"/>
        <w:ind w:right="72"/>
        <w:jc w:val="both"/>
        <w:rPr>
          <w:sz w:val="20"/>
        </w:rPr>
      </w:pPr>
    </w:p>
    <w:p w:rsidR="00B442E9" w:rsidRPr="000F0C3E" w:rsidRDefault="000F0C3E" w:rsidP="00E12604">
      <w:pPr>
        <w:widowControl w:val="0"/>
        <w:ind w:right="72"/>
        <w:jc w:val="both"/>
        <w:rPr>
          <w:sz w:val="20"/>
        </w:rPr>
      </w:pPr>
      <w:r w:rsidRPr="000F0C3E">
        <w:rPr>
          <w:b/>
          <w:i/>
          <w:sz w:val="20"/>
        </w:rPr>
        <w:t>Keywords</w:t>
      </w:r>
      <w:r w:rsidRPr="000F0C3E">
        <w:rPr>
          <w:sz w:val="20"/>
        </w:rPr>
        <w:t>: regression testing, dynamic impact analysis, software maintenance, C++</w:t>
      </w:r>
    </w:p>
    <w:p w:rsidR="00921A18" w:rsidRPr="000665AE" w:rsidRDefault="00921A18" w:rsidP="00E12604">
      <w:pPr>
        <w:widowControl w:val="0"/>
        <w:ind w:right="72"/>
        <w:rPr>
          <w:sz w:val="20"/>
        </w:rPr>
      </w:pPr>
    </w:p>
    <w:p w:rsidR="00921A18" w:rsidRPr="005828BA" w:rsidRDefault="007B45BC" w:rsidP="005828BA">
      <w:pPr>
        <w:pStyle w:val="Heading1"/>
        <w:rPr>
          <w:rFonts w:ascii="Times New Roman" w:hAnsi="Times New Roman"/>
          <w:b/>
          <w:bCs/>
        </w:rPr>
      </w:pPr>
      <w:r>
        <w:br w:type="page"/>
      </w:r>
      <w:r w:rsidR="00921A18" w:rsidRPr="005828BA">
        <w:rPr>
          <w:rFonts w:ascii="Times New Roman" w:hAnsi="Times New Roman"/>
          <w:b/>
          <w:bCs/>
        </w:rPr>
        <w:lastRenderedPageBreak/>
        <w:t>1 Introduction</w:t>
      </w:r>
    </w:p>
    <w:p w:rsidR="00921A18" w:rsidRPr="000665AE" w:rsidRDefault="00921A18" w:rsidP="00E12604">
      <w:pPr>
        <w:widowControl w:val="0"/>
        <w:ind w:right="72"/>
        <w:rPr>
          <w:sz w:val="20"/>
        </w:rPr>
      </w:pPr>
    </w:p>
    <w:p w:rsidR="00921A18" w:rsidRDefault="001F6A05" w:rsidP="00E12604">
      <w:pPr>
        <w:widowControl w:val="0"/>
        <w:ind w:right="72"/>
        <w:jc w:val="both"/>
        <w:rPr>
          <w:position w:val="10"/>
          <w:sz w:val="20"/>
        </w:rPr>
      </w:pPr>
      <w:r>
        <w:rPr>
          <w:position w:val="10"/>
          <w:sz w:val="20"/>
        </w:rPr>
        <w:t>R</w:t>
      </w:r>
      <w:r w:rsidR="00921A18">
        <w:rPr>
          <w:position w:val="10"/>
          <w:sz w:val="20"/>
        </w:rPr>
        <w:t>egression testing is a</w:t>
      </w:r>
      <w:r w:rsidR="001E7DCC">
        <w:rPr>
          <w:position w:val="10"/>
          <w:sz w:val="20"/>
        </w:rPr>
        <w:t xml:space="preserve">n important </w:t>
      </w:r>
      <w:r w:rsidR="00921A18">
        <w:rPr>
          <w:position w:val="10"/>
          <w:sz w:val="20"/>
        </w:rPr>
        <w:t xml:space="preserve">tool of software engineers to successfully manage issues rising during the evolution of large software systems. </w:t>
      </w:r>
      <w:r w:rsidR="007B45BC">
        <w:rPr>
          <w:position w:val="10"/>
          <w:sz w:val="20"/>
        </w:rPr>
        <w:t>During the lifetime of large systems</w:t>
      </w:r>
      <w:r w:rsidR="00921A18">
        <w:rPr>
          <w:position w:val="10"/>
          <w:sz w:val="20"/>
        </w:rPr>
        <w:t xml:space="preserve"> </w:t>
      </w:r>
      <w:r w:rsidR="007B45BC">
        <w:rPr>
          <w:position w:val="10"/>
          <w:sz w:val="20"/>
        </w:rPr>
        <w:t>numerous</w:t>
      </w:r>
      <w:r w:rsidR="00921A18">
        <w:rPr>
          <w:position w:val="10"/>
          <w:sz w:val="20"/>
        </w:rPr>
        <w:t xml:space="preserve"> modifications are </w:t>
      </w:r>
      <w:r w:rsidR="007B45BC">
        <w:rPr>
          <w:position w:val="10"/>
          <w:sz w:val="20"/>
        </w:rPr>
        <w:t xml:space="preserve">performed </w:t>
      </w:r>
      <w:r w:rsidR="00921A18">
        <w:rPr>
          <w:position w:val="10"/>
          <w:sz w:val="20"/>
        </w:rPr>
        <w:t xml:space="preserve">over </w:t>
      </w:r>
      <w:r w:rsidR="007B45BC">
        <w:rPr>
          <w:position w:val="10"/>
          <w:sz w:val="20"/>
        </w:rPr>
        <w:t xml:space="preserve">possibly </w:t>
      </w:r>
      <w:r w:rsidR="00921A18">
        <w:rPr>
          <w:position w:val="10"/>
          <w:sz w:val="20"/>
        </w:rPr>
        <w:t>many years, yet it is of vital importance that none of these modifications is allowed to remain untested, or cause unwanted and undiscovered side effects to other previously tested parts.</w:t>
      </w:r>
    </w:p>
    <w:p w:rsidR="00E947B1" w:rsidRDefault="00921A18" w:rsidP="00E12604">
      <w:pPr>
        <w:widowControl w:val="0"/>
        <w:ind w:right="72"/>
        <w:jc w:val="both"/>
        <w:rPr>
          <w:position w:val="10"/>
          <w:sz w:val="20"/>
        </w:rPr>
      </w:pPr>
      <w:r>
        <w:rPr>
          <w:position w:val="10"/>
          <w:sz w:val="20"/>
        </w:rPr>
        <w:t>In order to achieve this goal, a regression test set that covers the whole system has to be maintained and adjusted accor</w:t>
      </w:r>
      <w:r>
        <w:rPr>
          <w:position w:val="10"/>
          <w:sz w:val="20"/>
        </w:rPr>
        <w:t>d</w:t>
      </w:r>
      <w:r>
        <w:rPr>
          <w:position w:val="10"/>
          <w:sz w:val="20"/>
        </w:rPr>
        <w:t xml:space="preserve">ing to the modifications performed. </w:t>
      </w:r>
      <w:r w:rsidR="007B45BC">
        <w:rPr>
          <w:position w:val="10"/>
          <w:sz w:val="20"/>
        </w:rPr>
        <w:t xml:space="preserve">Therefore, it is desirable to find a </w:t>
      </w:r>
      <w:r>
        <w:rPr>
          <w:position w:val="10"/>
          <w:sz w:val="20"/>
        </w:rPr>
        <w:t>test selection method that selects those and only those test cases that might reveal an error [</w:t>
      </w:r>
      <w:r w:rsidR="009B52D4">
        <w:rPr>
          <w:position w:val="10"/>
          <w:sz w:val="20"/>
        </w:rPr>
        <w:t>7</w:t>
      </w:r>
      <w:r>
        <w:rPr>
          <w:position w:val="10"/>
          <w:sz w:val="20"/>
        </w:rPr>
        <w:t xml:space="preserve">]. However, it is equally important to re-use and transform existing test cases so that the coverage of the </w:t>
      </w:r>
      <w:r w:rsidR="00E947B1">
        <w:rPr>
          <w:position w:val="10"/>
          <w:sz w:val="20"/>
        </w:rPr>
        <w:t xml:space="preserve">modified </w:t>
      </w:r>
      <w:r>
        <w:rPr>
          <w:position w:val="10"/>
          <w:sz w:val="20"/>
        </w:rPr>
        <w:t xml:space="preserve">system would not be affected. </w:t>
      </w:r>
    </w:p>
    <w:p w:rsidR="00921A18" w:rsidRDefault="00FF02A0" w:rsidP="00E12604">
      <w:pPr>
        <w:widowControl w:val="0"/>
        <w:ind w:right="72"/>
        <w:jc w:val="both"/>
        <w:rPr>
          <w:position w:val="10"/>
          <w:sz w:val="20"/>
        </w:rPr>
      </w:pPr>
      <w:r>
        <w:rPr>
          <w:position w:val="10"/>
          <w:sz w:val="20"/>
        </w:rPr>
        <w:t xml:space="preserve">An important subset of regression tests contains </w:t>
      </w:r>
      <w:r w:rsidR="00921A18">
        <w:rPr>
          <w:i/>
          <w:iCs/>
          <w:position w:val="10"/>
          <w:sz w:val="20"/>
        </w:rPr>
        <w:t>modification revealing tests</w:t>
      </w:r>
      <w:r w:rsidR="00921A18">
        <w:rPr>
          <w:position w:val="10"/>
          <w:sz w:val="20"/>
        </w:rPr>
        <w:t xml:space="preserve"> </w:t>
      </w:r>
      <w:r>
        <w:rPr>
          <w:position w:val="10"/>
          <w:sz w:val="20"/>
        </w:rPr>
        <w:t xml:space="preserve">for which </w:t>
      </w:r>
      <w:r w:rsidR="00921A18">
        <w:rPr>
          <w:position w:val="10"/>
          <w:sz w:val="20"/>
        </w:rPr>
        <w:t>the original and modified pr</w:t>
      </w:r>
      <w:r w:rsidR="00921A18">
        <w:rPr>
          <w:position w:val="10"/>
          <w:sz w:val="20"/>
        </w:rPr>
        <w:t>o</w:t>
      </w:r>
      <w:r w:rsidR="00921A18">
        <w:rPr>
          <w:position w:val="10"/>
          <w:sz w:val="20"/>
        </w:rPr>
        <w:t>grams give different output. A</w:t>
      </w:r>
      <w:r w:rsidR="00E947B1">
        <w:rPr>
          <w:position w:val="10"/>
          <w:sz w:val="20"/>
        </w:rPr>
        <w:t>ll</w:t>
      </w:r>
      <w:r w:rsidR="00921A18">
        <w:rPr>
          <w:position w:val="10"/>
          <w:sz w:val="20"/>
        </w:rPr>
        <w:t xml:space="preserve"> modification revealing test</w:t>
      </w:r>
      <w:r w:rsidR="00E947B1">
        <w:rPr>
          <w:position w:val="10"/>
          <w:sz w:val="20"/>
        </w:rPr>
        <w:t>s</w:t>
      </w:r>
      <w:r w:rsidR="00921A18">
        <w:rPr>
          <w:position w:val="10"/>
          <w:sz w:val="20"/>
        </w:rPr>
        <w:t xml:space="preserve"> </w:t>
      </w:r>
      <w:r w:rsidR="00E947B1">
        <w:rPr>
          <w:position w:val="10"/>
          <w:sz w:val="20"/>
        </w:rPr>
        <w:t xml:space="preserve">are </w:t>
      </w:r>
      <w:r w:rsidR="00921A18">
        <w:rPr>
          <w:i/>
          <w:iCs/>
          <w:position w:val="10"/>
          <w:sz w:val="20"/>
        </w:rPr>
        <w:t>modification traversing</w:t>
      </w:r>
      <w:r w:rsidR="00921A18">
        <w:rPr>
          <w:position w:val="10"/>
          <w:sz w:val="20"/>
        </w:rPr>
        <w:t xml:space="preserve">, </w:t>
      </w:r>
      <w:r w:rsidR="00E947B1">
        <w:rPr>
          <w:position w:val="10"/>
          <w:sz w:val="20"/>
        </w:rPr>
        <w:t xml:space="preserve">they </w:t>
      </w:r>
      <w:r w:rsidR="00921A18">
        <w:rPr>
          <w:position w:val="10"/>
          <w:sz w:val="20"/>
        </w:rPr>
        <w:t xml:space="preserve">necessarily </w:t>
      </w:r>
      <w:r w:rsidR="00E947B1">
        <w:rPr>
          <w:position w:val="10"/>
          <w:sz w:val="20"/>
        </w:rPr>
        <w:t>reach</w:t>
      </w:r>
      <w:r w:rsidR="00921A18">
        <w:rPr>
          <w:position w:val="10"/>
          <w:sz w:val="20"/>
        </w:rPr>
        <w:t xml:space="preserve"> at least one modified </w:t>
      </w:r>
      <w:r>
        <w:rPr>
          <w:position w:val="10"/>
          <w:sz w:val="20"/>
        </w:rPr>
        <w:t>statement</w:t>
      </w:r>
      <w:r w:rsidR="00921A18">
        <w:rPr>
          <w:position w:val="10"/>
          <w:sz w:val="20"/>
        </w:rPr>
        <w:t>. Consequently, the set of modification traversing tests also contains all error revealing test cases</w:t>
      </w:r>
      <w:r w:rsidR="00950EFE">
        <w:rPr>
          <w:position w:val="10"/>
          <w:sz w:val="20"/>
        </w:rPr>
        <w:t xml:space="preserve"> [17]</w:t>
      </w:r>
      <w:r w:rsidR="00921A18">
        <w:rPr>
          <w:position w:val="10"/>
          <w:sz w:val="20"/>
        </w:rPr>
        <w:t xml:space="preserve">. Unfortunately, </w:t>
      </w:r>
      <w:r w:rsidR="00E947B1">
        <w:rPr>
          <w:position w:val="10"/>
          <w:sz w:val="20"/>
        </w:rPr>
        <w:t xml:space="preserve">the reverse case is not true: </w:t>
      </w:r>
      <w:r w:rsidR="00921A18">
        <w:rPr>
          <w:position w:val="10"/>
          <w:sz w:val="20"/>
        </w:rPr>
        <w:t xml:space="preserve">a modification traversing test is not necessarily modification revealing. Existing methods consider a test case successful if the outputs of the original and modified programs are identical. As it </w:t>
      </w:r>
      <w:r w:rsidR="00E947B1">
        <w:rPr>
          <w:position w:val="10"/>
          <w:sz w:val="20"/>
        </w:rPr>
        <w:t>can be seen easily</w:t>
      </w:r>
      <w:r w:rsidR="00921A18">
        <w:rPr>
          <w:position w:val="10"/>
          <w:sz w:val="20"/>
        </w:rPr>
        <w:t xml:space="preserve">, using this approach it is not assured that the modification is really tested. In other words, the test case is not </w:t>
      </w:r>
      <w:r w:rsidR="004F6223">
        <w:rPr>
          <w:position w:val="10"/>
          <w:sz w:val="20"/>
        </w:rPr>
        <w:t xml:space="preserve">necessarily </w:t>
      </w:r>
      <w:r w:rsidR="00921A18">
        <w:rPr>
          <w:position w:val="10"/>
          <w:sz w:val="20"/>
        </w:rPr>
        <w:t>reliable.</w:t>
      </w:r>
    </w:p>
    <w:p w:rsidR="001E7DCC" w:rsidRDefault="00921A18" w:rsidP="00E12604">
      <w:pPr>
        <w:widowControl w:val="0"/>
        <w:ind w:right="72"/>
        <w:jc w:val="both"/>
        <w:rPr>
          <w:position w:val="10"/>
          <w:sz w:val="20"/>
        </w:rPr>
      </w:pPr>
      <w:r>
        <w:rPr>
          <w:position w:val="10"/>
          <w:sz w:val="20"/>
        </w:rPr>
        <w:t>In thi</w:t>
      </w:r>
      <w:r w:rsidR="00753000">
        <w:rPr>
          <w:position w:val="10"/>
          <w:sz w:val="20"/>
        </w:rPr>
        <w:t xml:space="preserve">s paper we </w:t>
      </w:r>
      <w:r w:rsidR="008421A1">
        <w:rPr>
          <w:position w:val="10"/>
          <w:sz w:val="20"/>
        </w:rPr>
        <w:t>alter the existing definition of reliability: the definition of a reliable test pair will be established. Accor</w:t>
      </w:r>
      <w:r w:rsidR="008421A1">
        <w:rPr>
          <w:position w:val="10"/>
          <w:sz w:val="20"/>
        </w:rPr>
        <w:t>d</w:t>
      </w:r>
      <w:r w:rsidR="008421A1">
        <w:rPr>
          <w:position w:val="10"/>
          <w:sz w:val="20"/>
        </w:rPr>
        <w:t xml:space="preserve">ing to this definition, we </w:t>
      </w:r>
      <w:r w:rsidR="00753000">
        <w:rPr>
          <w:position w:val="10"/>
          <w:sz w:val="20"/>
        </w:rPr>
        <w:t xml:space="preserve">develop an </w:t>
      </w:r>
      <w:r>
        <w:rPr>
          <w:position w:val="10"/>
          <w:sz w:val="20"/>
        </w:rPr>
        <w:t xml:space="preserve">approach that eases the generation of reliable test </w:t>
      </w:r>
      <w:r w:rsidR="008421A1">
        <w:rPr>
          <w:position w:val="10"/>
          <w:sz w:val="20"/>
        </w:rPr>
        <w:t xml:space="preserve">pairs </w:t>
      </w:r>
      <w:r>
        <w:rPr>
          <w:position w:val="10"/>
          <w:sz w:val="20"/>
        </w:rPr>
        <w:t>in a C++ specific enviro</w:t>
      </w:r>
      <w:r>
        <w:rPr>
          <w:position w:val="10"/>
          <w:sz w:val="20"/>
        </w:rPr>
        <w:t>n</w:t>
      </w:r>
      <w:r>
        <w:rPr>
          <w:position w:val="10"/>
          <w:sz w:val="20"/>
        </w:rPr>
        <w:t xml:space="preserve">ment. </w:t>
      </w:r>
      <w:r w:rsidR="00ED2F39">
        <w:rPr>
          <w:position w:val="10"/>
          <w:sz w:val="20"/>
        </w:rPr>
        <w:t xml:space="preserve">We will not cover </w:t>
      </w:r>
      <w:r w:rsidR="00753000">
        <w:rPr>
          <w:position w:val="10"/>
          <w:sz w:val="20"/>
        </w:rPr>
        <w:t>test data generation</w:t>
      </w:r>
      <w:r w:rsidR="00ED2F39">
        <w:rPr>
          <w:position w:val="10"/>
          <w:sz w:val="20"/>
        </w:rPr>
        <w:t xml:space="preserve"> techniques</w:t>
      </w:r>
      <w:r w:rsidR="00E947B1">
        <w:rPr>
          <w:position w:val="10"/>
          <w:sz w:val="20"/>
        </w:rPr>
        <w:t>, related work can be found in</w:t>
      </w:r>
      <w:r w:rsidR="00753000">
        <w:rPr>
          <w:position w:val="10"/>
          <w:sz w:val="20"/>
        </w:rPr>
        <w:t xml:space="preserve"> [</w:t>
      </w:r>
      <w:r w:rsidR="009B52D4">
        <w:rPr>
          <w:position w:val="10"/>
          <w:sz w:val="20"/>
        </w:rPr>
        <w:t>2, 3, 10,</w:t>
      </w:r>
      <w:r w:rsidR="006000D5">
        <w:rPr>
          <w:position w:val="10"/>
          <w:sz w:val="20"/>
        </w:rPr>
        <w:t xml:space="preserve"> </w:t>
      </w:r>
      <w:r w:rsidR="009B52D4">
        <w:rPr>
          <w:position w:val="10"/>
          <w:sz w:val="20"/>
        </w:rPr>
        <w:t>11</w:t>
      </w:r>
      <w:r w:rsidR="00753000">
        <w:rPr>
          <w:position w:val="10"/>
          <w:sz w:val="20"/>
        </w:rPr>
        <w:t>].</w:t>
      </w:r>
      <w:r w:rsidR="001E7DCC">
        <w:rPr>
          <w:position w:val="10"/>
          <w:sz w:val="20"/>
        </w:rPr>
        <w:t xml:space="preserve"> Instead, we identify those input variables from the </w:t>
      </w:r>
      <w:r w:rsidR="0075761D">
        <w:rPr>
          <w:position w:val="10"/>
          <w:sz w:val="20"/>
        </w:rPr>
        <w:t xml:space="preserve">whole </w:t>
      </w:r>
      <w:r w:rsidR="001E7DCC">
        <w:rPr>
          <w:position w:val="10"/>
          <w:sz w:val="20"/>
        </w:rPr>
        <w:t>state space on which the new generation process can be started</w:t>
      </w:r>
      <w:r w:rsidR="0075761D">
        <w:rPr>
          <w:position w:val="10"/>
          <w:sz w:val="20"/>
        </w:rPr>
        <w:t>.</w:t>
      </w:r>
      <w:r w:rsidR="00993EF7">
        <w:rPr>
          <w:position w:val="10"/>
          <w:sz w:val="20"/>
        </w:rPr>
        <w:t xml:space="preserve"> For </w:t>
      </w:r>
      <w:r w:rsidR="00FE1EC9">
        <w:rPr>
          <w:position w:val="10"/>
          <w:sz w:val="20"/>
        </w:rPr>
        <w:t>the generation process</w:t>
      </w:r>
      <w:r w:rsidR="00993EF7">
        <w:rPr>
          <w:position w:val="10"/>
          <w:sz w:val="20"/>
        </w:rPr>
        <w:t xml:space="preserve">, the method described in [18] can be used initiated on a reduced input variable set. </w:t>
      </w:r>
    </w:p>
    <w:p w:rsidR="00BA0635" w:rsidRDefault="00753000" w:rsidP="00E12604">
      <w:pPr>
        <w:widowControl w:val="0"/>
        <w:ind w:right="72"/>
        <w:jc w:val="both"/>
        <w:rPr>
          <w:position w:val="10"/>
          <w:sz w:val="20"/>
        </w:rPr>
      </w:pPr>
      <w:r>
        <w:rPr>
          <w:position w:val="10"/>
          <w:sz w:val="20"/>
        </w:rPr>
        <w:t>O</w:t>
      </w:r>
      <w:r w:rsidR="00BA0635">
        <w:rPr>
          <w:position w:val="10"/>
          <w:sz w:val="20"/>
        </w:rPr>
        <w:t xml:space="preserve">ur main contribution is </w:t>
      </w:r>
      <w:r>
        <w:rPr>
          <w:position w:val="10"/>
          <w:sz w:val="20"/>
        </w:rPr>
        <w:t>a</w:t>
      </w:r>
      <w:r w:rsidR="00BA0635">
        <w:rPr>
          <w:position w:val="10"/>
          <w:sz w:val="20"/>
        </w:rPr>
        <w:t xml:space="preserve"> simple forward dynamic impact </w:t>
      </w:r>
      <w:r>
        <w:rPr>
          <w:position w:val="10"/>
          <w:sz w:val="20"/>
        </w:rPr>
        <w:t>analyzer algorithm which</w:t>
      </w:r>
      <w:r w:rsidR="00E947B1">
        <w:rPr>
          <w:position w:val="10"/>
          <w:sz w:val="20"/>
        </w:rPr>
        <w:t xml:space="preserve">, if </w:t>
      </w:r>
      <w:r w:rsidR="00ED2F39">
        <w:rPr>
          <w:position w:val="10"/>
          <w:sz w:val="20"/>
        </w:rPr>
        <w:t>there is a given</w:t>
      </w:r>
      <w:r w:rsidR="00E947B1">
        <w:rPr>
          <w:position w:val="10"/>
          <w:sz w:val="20"/>
        </w:rPr>
        <w:t xml:space="preserve"> modification,</w:t>
      </w:r>
      <w:r>
        <w:rPr>
          <w:position w:val="10"/>
          <w:sz w:val="20"/>
        </w:rPr>
        <w:t xml:space="preserve"> </w:t>
      </w:r>
      <w:r w:rsidR="00ED2F39">
        <w:rPr>
          <w:position w:val="10"/>
          <w:sz w:val="20"/>
        </w:rPr>
        <w:t>will efficiently select</w:t>
      </w:r>
      <w:r>
        <w:rPr>
          <w:position w:val="10"/>
          <w:sz w:val="20"/>
        </w:rPr>
        <w:t xml:space="preserve"> the set of</w:t>
      </w:r>
      <w:r w:rsidR="00BA0635">
        <w:rPr>
          <w:position w:val="10"/>
          <w:sz w:val="20"/>
        </w:rPr>
        <w:t xml:space="preserve"> influencing input variables</w:t>
      </w:r>
      <w:r w:rsidR="00ED2F39">
        <w:rPr>
          <w:position w:val="10"/>
          <w:sz w:val="20"/>
        </w:rPr>
        <w:t xml:space="preserve"> and help</w:t>
      </w:r>
      <w:r>
        <w:rPr>
          <w:position w:val="10"/>
          <w:sz w:val="20"/>
        </w:rPr>
        <w:t xml:space="preserve"> </w:t>
      </w:r>
      <w:r w:rsidR="002E0C52">
        <w:rPr>
          <w:position w:val="10"/>
          <w:sz w:val="20"/>
        </w:rPr>
        <w:t xml:space="preserve">boost the performance of the </w:t>
      </w:r>
      <w:r w:rsidR="00ED2F39">
        <w:rPr>
          <w:position w:val="10"/>
          <w:sz w:val="20"/>
        </w:rPr>
        <w:t xml:space="preserve">test </w:t>
      </w:r>
      <w:r w:rsidR="008421A1">
        <w:rPr>
          <w:position w:val="10"/>
          <w:sz w:val="20"/>
        </w:rPr>
        <w:t xml:space="preserve">pair </w:t>
      </w:r>
      <w:r w:rsidR="002E0C52">
        <w:rPr>
          <w:position w:val="10"/>
          <w:sz w:val="20"/>
        </w:rPr>
        <w:t>generation process. As opposed to existing meth</w:t>
      </w:r>
      <w:r w:rsidR="006B2BA6">
        <w:rPr>
          <w:position w:val="10"/>
          <w:sz w:val="20"/>
        </w:rPr>
        <w:t>ods [15]</w:t>
      </w:r>
      <w:r w:rsidR="002E0C52">
        <w:rPr>
          <w:position w:val="10"/>
          <w:sz w:val="20"/>
        </w:rPr>
        <w:t xml:space="preserve">, instead of </w:t>
      </w:r>
      <w:r w:rsidR="007B45BC">
        <w:rPr>
          <w:position w:val="10"/>
          <w:sz w:val="20"/>
        </w:rPr>
        <w:t xml:space="preserve">directly </w:t>
      </w:r>
      <w:r>
        <w:rPr>
          <w:position w:val="10"/>
          <w:sz w:val="20"/>
        </w:rPr>
        <w:t>comparing the</w:t>
      </w:r>
      <w:r w:rsidR="002E0C52">
        <w:rPr>
          <w:position w:val="10"/>
          <w:sz w:val="20"/>
        </w:rPr>
        <w:t xml:space="preserve"> output of the original and modified pr</w:t>
      </w:r>
      <w:r w:rsidR="002E0C52">
        <w:rPr>
          <w:position w:val="10"/>
          <w:sz w:val="20"/>
        </w:rPr>
        <w:t>o</w:t>
      </w:r>
      <w:r w:rsidR="002E0C52">
        <w:rPr>
          <w:position w:val="10"/>
          <w:sz w:val="20"/>
        </w:rPr>
        <w:t>grams for a given test case</w:t>
      </w:r>
      <w:r w:rsidR="00FE731F">
        <w:rPr>
          <w:position w:val="10"/>
          <w:sz w:val="20"/>
        </w:rPr>
        <w:t>,</w:t>
      </w:r>
      <w:r w:rsidR="002E0C52">
        <w:rPr>
          <w:position w:val="10"/>
          <w:sz w:val="20"/>
        </w:rPr>
        <w:t xml:space="preserve"> the modified program and the underlying test case are considered.</w:t>
      </w:r>
      <w:r w:rsidR="003E3421">
        <w:rPr>
          <w:position w:val="10"/>
          <w:sz w:val="20"/>
        </w:rPr>
        <w:t xml:space="preserve"> </w:t>
      </w:r>
      <w:r w:rsidR="00FE1EC9">
        <w:rPr>
          <w:position w:val="10"/>
          <w:sz w:val="20"/>
        </w:rPr>
        <w:t>The test suite will be e</w:t>
      </w:r>
      <w:r w:rsidR="00FE1EC9">
        <w:rPr>
          <w:position w:val="10"/>
          <w:sz w:val="20"/>
        </w:rPr>
        <w:t>x</w:t>
      </w:r>
      <w:r w:rsidR="00FE1EC9">
        <w:rPr>
          <w:position w:val="10"/>
          <w:sz w:val="20"/>
        </w:rPr>
        <w:t xml:space="preserve">tended with a reliable test pair that is derived from the original test. This test pair will assure that the modification is tested and that some output statements are affected. </w:t>
      </w:r>
      <w:r w:rsidR="00FE731F">
        <w:rPr>
          <w:position w:val="10"/>
          <w:sz w:val="20"/>
        </w:rPr>
        <w:t xml:space="preserve">An additional benefit of our approach is that it </w:t>
      </w:r>
      <w:r w:rsidR="00FE1EC9">
        <w:rPr>
          <w:position w:val="10"/>
          <w:sz w:val="20"/>
        </w:rPr>
        <w:t xml:space="preserve">is designed to </w:t>
      </w:r>
      <w:r w:rsidR="00FE731F">
        <w:rPr>
          <w:position w:val="10"/>
          <w:sz w:val="20"/>
        </w:rPr>
        <w:t>work for real C++ based systems, since many C++ specific constructs are covered including pointers and function pointers as well as object-oriented constructs and paradigms like classes, inheritance and polymorphism.</w:t>
      </w:r>
    </w:p>
    <w:p w:rsidR="00175B66" w:rsidRDefault="00F00AFD" w:rsidP="00E12604">
      <w:pPr>
        <w:widowControl w:val="0"/>
        <w:ind w:right="72"/>
        <w:jc w:val="both"/>
        <w:rPr>
          <w:position w:val="10"/>
          <w:sz w:val="20"/>
        </w:rPr>
      </w:pPr>
      <w:r>
        <w:rPr>
          <w:position w:val="10"/>
          <w:sz w:val="20"/>
        </w:rPr>
        <w:t>The structure of the paper is the following:</w:t>
      </w:r>
      <w:r w:rsidR="00FE731F">
        <w:rPr>
          <w:position w:val="10"/>
          <w:sz w:val="20"/>
        </w:rPr>
        <w:t xml:space="preserve"> </w:t>
      </w:r>
      <w:r w:rsidR="00FA1687">
        <w:rPr>
          <w:position w:val="10"/>
          <w:sz w:val="20"/>
        </w:rPr>
        <w:t xml:space="preserve">Section 2 defines the problem we are </w:t>
      </w:r>
      <w:r w:rsidR="009373FD">
        <w:rPr>
          <w:position w:val="10"/>
          <w:sz w:val="20"/>
        </w:rPr>
        <w:t xml:space="preserve">going </w:t>
      </w:r>
      <w:r w:rsidR="00FA1687">
        <w:rPr>
          <w:position w:val="10"/>
          <w:sz w:val="20"/>
        </w:rPr>
        <w:t>to solve and presents the general overview of the generator framework</w:t>
      </w:r>
      <w:r w:rsidR="00175B66">
        <w:rPr>
          <w:position w:val="10"/>
          <w:sz w:val="20"/>
        </w:rPr>
        <w:t xml:space="preserve"> through simple examples</w:t>
      </w:r>
      <w:r w:rsidR="00FA1687">
        <w:rPr>
          <w:position w:val="10"/>
          <w:sz w:val="20"/>
        </w:rPr>
        <w:t xml:space="preserve">. </w:t>
      </w:r>
    </w:p>
    <w:p w:rsidR="00F00AFD" w:rsidRDefault="00FE731F" w:rsidP="00E12604">
      <w:pPr>
        <w:widowControl w:val="0"/>
        <w:ind w:right="72"/>
        <w:jc w:val="both"/>
        <w:rPr>
          <w:position w:val="10"/>
          <w:sz w:val="20"/>
        </w:rPr>
      </w:pPr>
      <w:r>
        <w:rPr>
          <w:position w:val="10"/>
          <w:sz w:val="20"/>
        </w:rPr>
        <w:t xml:space="preserve">In Section </w:t>
      </w:r>
      <w:r w:rsidR="00175B66">
        <w:rPr>
          <w:position w:val="10"/>
          <w:sz w:val="20"/>
        </w:rPr>
        <w:t xml:space="preserve">3 </w:t>
      </w:r>
      <w:r>
        <w:rPr>
          <w:position w:val="10"/>
          <w:sz w:val="20"/>
        </w:rPr>
        <w:t xml:space="preserve">we </w:t>
      </w:r>
      <w:r w:rsidR="00F00AFD">
        <w:rPr>
          <w:position w:val="10"/>
          <w:sz w:val="20"/>
        </w:rPr>
        <w:t xml:space="preserve">discuss some related work and research directions we are aware of. We will </w:t>
      </w:r>
      <w:r w:rsidR="00175B66">
        <w:rPr>
          <w:position w:val="10"/>
          <w:sz w:val="20"/>
        </w:rPr>
        <w:t xml:space="preserve">primarily </w:t>
      </w:r>
      <w:r w:rsidR="00F00AFD">
        <w:rPr>
          <w:position w:val="10"/>
          <w:sz w:val="20"/>
        </w:rPr>
        <w:t>focus on the mot</w:t>
      </w:r>
      <w:r w:rsidR="00F00AFD">
        <w:rPr>
          <w:position w:val="10"/>
          <w:sz w:val="20"/>
        </w:rPr>
        <w:t>i</w:t>
      </w:r>
      <w:r w:rsidR="00F00AFD">
        <w:rPr>
          <w:position w:val="10"/>
          <w:sz w:val="20"/>
        </w:rPr>
        <w:t xml:space="preserve">vating ideas </w:t>
      </w:r>
      <w:r w:rsidR="006A3A4C">
        <w:rPr>
          <w:position w:val="10"/>
          <w:sz w:val="20"/>
        </w:rPr>
        <w:t>behind</w:t>
      </w:r>
      <w:r w:rsidR="00F00AFD">
        <w:rPr>
          <w:position w:val="10"/>
          <w:sz w:val="20"/>
        </w:rPr>
        <w:t xml:space="preserve"> existing techniques. </w:t>
      </w:r>
    </w:p>
    <w:p w:rsidR="008B5A30" w:rsidRDefault="008B5A30" w:rsidP="00E12604">
      <w:pPr>
        <w:widowControl w:val="0"/>
        <w:ind w:right="72"/>
        <w:jc w:val="both"/>
        <w:rPr>
          <w:position w:val="10"/>
          <w:sz w:val="20"/>
        </w:rPr>
      </w:pPr>
      <w:r>
        <w:rPr>
          <w:position w:val="10"/>
          <w:sz w:val="20"/>
        </w:rPr>
        <w:t xml:space="preserve">In Section </w:t>
      </w:r>
      <w:r w:rsidR="00F00AFD">
        <w:rPr>
          <w:position w:val="10"/>
          <w:sz w:val="20"/>
        </w:rPr>
        <w:t xml:space="preserve">4 </w:t>
      </w:r>
      <w:r w:rsidR="00175B66">
        <w:rPr>
          <w:position w:val="10"/>
          <w:sz w:val="20"/>
        </w:rPr>
        <w:t>a</w:t>
      </w:r>
      <w:r>
        <w:rPr>
          <w:position w:val="10"/>
          <w:sz w:val="20"/>
        </w:rPr>
        <w:t xml:space="preserve">n overview of the used notations and necessary language specific instrumentation mechanism will be </w:t>
      </w:r>
      <w:r w:rsidR="00175B66">
        <w:rPr>
          <w:position w:val="10"/>
          <w:sz w:val="20"/>
        </w:rPr>
        <w:t>d</w:t>
      </w:r>
      <w:r w:rsidR="00175B66">
        <w:rPr>
          <w:position w:val="10"/>
          <w:sz w:val="20"/>
        </w:rPr>
        <w:t>e</w:t>
      </w:r>
      <w:r w:rsidR="00175B66">
        <w:rPr>
          <w:position w:val="10"/>
          <w:sz w:val="20"/>
        </w:rPr>
        <w:t>scribed in detail</w:t>
      </w:r>
      <w:r>
        <w:rPr>
          <w:position w:val="10"/>
          <w:sz w:val="20"/>
        </w:rPr>
        <w:t>.</w:t>
      </w:r>
    </w:p>
    <w:p w:rsidR="008B5A30" w:rsidRDefault="008B5A30" w:rsidP="00E12604">
      <w:pPr>
        <w:widowControl w:val="0"/>
        <w:ind w:right="72"/>
        <w:jc w:val="both"/>
        <w:rPr>
          <w:position w:val="10"/>
          <w:sz w:val="20"/>
        </w:rPr>
      </w:pPr>
      <w:r>
        <w:rPr>
          <w:position w:val="10"/>
          <w:sz w:val="20"/>
        </w:rPr>
        <w:t xml:space="preserve">In Section </w:t>
      </w:r>
      <w:r w:rsidR="00F00AFD">
        <w:rPr>
          <w:position w:val="10"/>
          <w:sz w:val="20"/>
        </w:rPr>
        <w:t>5</w:t>
      </w:r>
      <w:r>
        <w:rPr>
          <w:position w:val="10"/>
          <w:sz w:val="20"/>
        </w:rPr>
        <w:t xml:space="preserve"> and Section </w:t>
      </w:r>
      <w:r w:rsidR="00F00AFD">
        <w:rPr>
          <w:position w:val="10"/>
          <w:sz w:val="20"/>
        </w:rPr>
        <w:t>6</w:t>
      </w:r>
      <w:r>
        <w:rPr>
          <w:position w:val="10"/>
          <w:sz w:val="20"/>
        </w:rPr>
        <w:t xml:space="preserve"> the two stages of the </w:t>
      </w:r>
      <w:r w:rsidR="009373FD">
        <w:rPr>
          <w:position w:val="10"/>
          <w:sz w:val="20"/>
        </w:rPr>
        <w:t xml:space="preserve">dynamic forward input analyzer </w:t>
      </w:r>
      <w:r>
        <w:rPr>
          <w:position w:val="10"/>
          <w:sz w:val="20"/>
        </w:rPr>
        <w:t xml:space="preserve">algorithm </w:t>
      </w:r>
      <w:r w:rsidR="009373FD">
        <w:rPr>
          <w:position w:val="10"/>
          <w:sz w:val="20"/>
        </w:rPr>
        <w:t>that detects affecting input variables will be discussed</w:t>
      </w:r>
      <w:r>
        <w:rPr>
          <w:position w:val="10"/>
          <w:sz w:val="20"/>
        </w:rPr>
        <w:t xml:space="preserve">. While the first stage of the algorithm </w:t>
      </w:r>
      <w:r w:rsidR="006051C3">
        <w:rPr>
          <w:position w:val="10"/>
          <w:sz w:val="20"/>
        </w:rPr>
        <w:t>categorizes test case</w:t>
      </w:r>
      <w:r w:rsidR="004F6223">
        <w:rPr>
          <w:position w:val="10"/>
          <w:sz w:val="20"/>
        </w:rPr>
        <w:t>s</w:t>
      </w:r>
      <w:r w:rsidR="006051C3">
        <w:rPr>
          <w:position w:val="10"/>
          <w:sz w:val="20"/>
        </w:rPr>
        <w:t xml:space="preserve"> and identifies</w:t>
      </w:r>
      <w:r w:rsidR="004F6223">
        <w:rPr>
          <w:position w:val="10"/>
          <w:sz w:val="20"/>
        </w:rPr>
        <w:t xml:space="preserve"> </w:t>
      </w:r>
      <w:r>
        <w:rPr>
          <w:position w:val="10"/>
          <w:sz w:val="20"/>
        </w:rPr>
        <w:t>affected statement</w:t>
      </w:r>
      <w:r w:rsidR="004F6223">
        <w:rPr>
          <w:position w:val="10"/>
          <w:sz w:val="20"/>
        </w:rPr>
        <w:t>s</w:t>
      </w:r>
      <w:r>
        <w:rPr>
          <w:position w:val="10"/>
          <w:sz w:val="20"/>
        </w:rPr>
        <w:t xml:space="preserve">; the second stage </w:t>
      </w:r>
      <w:r w:rsidR="006051C3">
        <w:rPr>
          <w:position w:val="10"/>
          <w:sz w:val="20"/>
        </w:rPr>
        <w:t>selects</w:t>
      </w:r>
      <w:r>
        <w:rPr>
          <w:position w:val="10"/>
          <w:sz w:val="20"/>
        </w:rPr>
        <w:t xml:space="preserve"> </w:t>
      </w:r>
      <w:r w:rsidR="006051C3">
        <w:rPr>
          <w:position w:val="10"/>
          <w:sz w:val="20"/>
        </w:rPr>
        <w:t xml:space="preserve">the underlying input variables based on the results of the first </w:t>
      </w:r>
      <w:r w:rsidR="0011392E">
        <w:rPr>
          <w:position w:val="10"/>
          <w:sz w:val="20"/>
        </w:rPr>
        <w:t>phase</w:t>
      </w:r>
      <w:r>
        <w:rPr>
          <w:position w:val="10"/>
          <w:sz w:val="20"/>
        </w:rPr>
        <w:t>.</w:t>
      </w:r>
      <w:r w:rsidR="008421A1">
        <w:rPr>
          <w:position w:val="10"/>
          <w:sz w:val="20"/>
        </w:rPr>
        <w:t xml:space="preserve"> </w:t>
      </w:r>
    </w:p>
    <w:p w:rsidR="008B5A30" w:rsidRDefault="006051C3" w:rsidP="00E12604">
      <w:pPr>
        <w:widowControl w:val="0"/>
        <w:ind w:right="72"/>
        <w:jc w:val="both"/>
        <w:rPr>
          <w:position w:val="10"/>
          <w:sz w:val="20"/>
        </w:rPr>
      </w:pPr>
      <w:r>
        <w:rPr>
          <w:position w:val="10"/>
          <w:sz w:val="20"/>
        </w:rPr>
        <w:t xml:space="preserve">In Section </w:t>
      </w:r>
      <w:r w:rsidR="00276AE9">
        <w:rPr>
          <w:position w:val="10"/>
          <w:sz w:val="20"/>
        </w:rPr>
        <w:t>7</w:t>
      </w:r>
      <w:r w:rsidR="008B5A30">
        <w:rPr>
          <w:position w:val="10"/>
          <w:sz w:val="20"/>
        </w:rPr>
        <w:t xml:space="preserve"> a </w:t>
      </w:r>
      <w:r w:rsidR="000E2ADB">
        <w:rPr>
          <w:position w:val="10"/>
          <w:sz w:val="20"/>
        </w:rPr>
        <w:t>full example</w:t>
      </w:r>
      <w:r w:rsidR="008B5A30">
        <w:rPr>
          <w:position w:val="10"/>
          <w:sz w:val="20"/>
        </w:rPr>
        <w:t xml:space="preserve"> of our approach will be presented </w:t>
      </w:r>
      <w:r w:rsidR="000E2ADB">
        <w:rPr>
          <w:position w:val="10"/>
          <w:sz w:val="20"/>
        </w:rPr>
        <w:t>in</w:t>
      </w:r>
      <w:r w:rsidR="008B5A30">
        <w:rPr>
          <w:position w:val="10"/>
          <w:sz w:val="20"/>
        </w:rPr>
        <w:t xml:space="preserve"> C++.</w:t>
      </w:r>
    </w:p>
    <w:p w:rsidR="00175B66" w:rsidRDefault="006051C3" w:rsidP="00E12604">
      <w:pPr>
        <w:widowControl w:val="0"/>
        <w:ind w:right="72"/>
        <w:jc w:val="both"/>
        <w:rPr>
          <w:position w:val="10"/>
          <w:sz w:val="20"/>
        </w:rPr>
      </w:pPr>
      <w:r>
        <w:rPr>
          <w:position w:val="10"/>
          <w:sz w:val="20"/>
        </w:rPr>
        <w:t xml:space="preserve">In Section </w:t>
      </w:r>
      <w:r w:rsidR="00276AE9">
        <w:rPr>
          <w:position w:val="10"/>
          <w:sz w:val="20"/>
        </w:rPr>
        <w:t>8</w:t>
      </w:r>
      <w:r w:rsidR="008B5A30">
        <w:rPr>
          <w:position w:val="10"/>
          <w:sz w:val="20"/>
        </w:rPr>
        <w:t xml:space="preserve"> we summarize our results</w:t>
      </w:r>
      <w:r w:rsidR="008C6A43">
        <w:rPr>
          <w:position w:val="10"/>
          <w:sz w:val="20"/>
        </w:rPr>
        <w:t xml:space="preserve"> and</w:t>
      </w:r>
      <w:r>
        <w:rPr>
          <w:position w:val="10"/>
          <w:sz w:val="20"/>
        </w:rPr>
        <w:t xml:space="preserve"> discuss the limitations of the approach</w:t>
      </w:r>
      <w:r w:rsidR="00175B66">
        <w:rPr>
          <w:position w:val="10"/>
          <w:sz w:val="20"/>
        </w:rPr>
        <w:t xml:space="preserve"> as well as some possible research d</w:t>
      </w:r>
      <w:r w:rsidR="00175B66">
        <w:rPr>
          <w:position w:val="10"/>
          <w:sz w:val="20"/>
        </w:rPr>
        <w:t>i</w:t>
      </w:r>
      <w:r w:rsidR="00175B66">
        <w:rPr>
          <w:position w:val="10"/>
          <w:sz w:val="20"/>
        </w:rPr>
        <w:t>rections</w:t>
      </w:r>
      <w:r w:rsidR="008B5A30">
        <w:rPr>
          <w:position w:val="10"/>
          <w:sz w:val="20"/>
        </w:rPr>
        <w:t>.</w:t>
      </w:r>
    </w:p>
    <w:p w:rsidR="00175B66" w:rsidRDefault="00175B66" w:rsidP="00E12604">
      <w:pPr>
        <w:widowControl w:val="0"/>
        <w:ind w:right="72"/>
        <w:jc w:val="both"/>
        <w:rPr>
          <w:position w:val="10"/>
          <w:sz w:val="20"/>
        </w:rPr>
      </w:pPr>
    </w:p>
    <w:p w:rsidR="00175B66" w:rsidRPr="005828BA" w:rsidRDefault="00175B66" w:rsidP="005828BA">
      <w:pPr>
        <w:pStyle w:val="Heading1"/>
        <w:rPr>
          <w:rFonts w:ascii="Times New Roman" w:hAnsi="Times New Roman"/>
          <w:b/>
          <w:bCs/>
        </w:rPr>
      </w:pPr>
      <w:r w:rsidRPr="005828BA">
        <w:rPr>
          <w:rFonts w:ascii="Times New Roman" w:hAnsi="Times New Roman"/>
          <w:b/>
          <w:bCs/>
        </w:rPr>
        <w:lastRenderedPageBreak/>
        <w:t xml:space="preserve">2 </w:t>
      </w:r>
      <w:r w:rsidR="00C15F8E" w:rsidRPr="005828BA">
        <w:rPr>
          <w:rFonts w:ascii="Times New Roman" w:hAnsi="Times New Roman"/>
          <w:b/>
          <w:bCs/>
        </w:rPr>
        <w:t>F</w:t>
      </w:r>
      <w:r w:rsidRPr="005828BA">
        <w:rPr>
          <w:rFonts w:ascii="Times New Roman" w:hAnsi="Times New Roman"/>
          <w:b/>
          <w:bCs/>
        </w:rPr>
        <w:t>ramework overview</w:t>
      </w:r>
    </w:p>
    <w:p w:rsidR="00175B66" w:rsidRDefault="00175B66" w:rsidP="00E12604">
      <w:pPr>
        <w:widowControl w:val="0"/>
        <w:ind w:right="72"/>
        <w:jc w:val="both"/>
        <w:rPr>
          <w:position w:val="10"/>
          <w:sz w:val="20"/>
        </w:rPr>
      </w:pPr>
    </w:p>
    <w:p w:rsidR="00175B66" w:rsidRPr="00B442E9" w:rsidRDefault="00175B66" w:rsidP="005828BA">
      <w:pPr>
        <w:pStyle w:val="Heading2"/>
      </w:pPr>
      <w:r w:rsidRPr="00B442E9">
        <w:t>2.1 The necessity of a concept change</w:t>
      </w:r>
    </w:p>
    <w:p w:rsidR="00175B66" w:rsidRPr="000665AE" w:rsidRDefault="00175B66" w:rsidP="00175B66">
      <w:pPr>
        <w:widowControl w:val="0"/>
        <w:ind w:right="72"/>
        <w:rPr>
          <w:sz w:val="20"/>
        </w:rPr>
      </w:pPr>
    </w:p>
    <w:p w:rsidR="00175B66" w:rsidRDefault="00175B66" w:rsidP="00175B66">
      <w:pPr>
        <w:widowControl w:val="0"/>
        <w:ind w:right="72"/>
        <w:jc w:val="both"/>
        <w:rPr>
          <w:position w:val="10"/>
          <w:sz w:val="20"/>
        </w:rPr>
      </w:pPr>
      <w:r>
        <w:rPr>
          <w:position w:val="10"/>
          <w:sz w:val="20"/>
        </w:rPr>
        <w:t xml:space="preserve">As we have mentioned in the introductory section, traditional regression testing approaches categorize test </w:t>
      </w:r>
      <w:r w:rsidR="0039215D">
        <w:rPr>
          <w:position w:val="10"/>
          <w:sz w:val="20"/>
        </w:rPr>
        <w:t xml:space="preserve">cases based on the outcome of the test case run against the original and the modified programs. However, many anomalies might prevent this comparison </w:t>
      </w:r>
      <w:r w:rsidR="009373FD">
        <w:rPr>
          <w:position w:val="10"/>
          <w:sz w:val="20"/>
        </w:rPr>
        <w:t xml:space="preserve">from </w:t>
      </w:r>
      <w:r w:rsidR="0039215D">
        <w:rPr>
          <w:position w:val="10"/>
          <w:sz w:val="20"/>
        </w:rPr>
        <w:t>be</w:t>
      </w:r>
      <w:r w:rsidR="009373FD">
        <w:rPr>
          <w:position w:val="10"/>
          <w:sz w:val="20"/>
        </w:rPr>
        <w:t>ing</w:t>
      </w:r>
      <w:r w:rsidR="0039215D">
        <w:rPr>
          <w:position w:val="10"/>
          <w:sz w:val="20"/>
        </w:rPr>
        <w:t xml:space="preserve"> a good filter of errors.</w:t>
      </w:r>
    </w:p>
    <w:p w:rsidR="0039215D" w:rsidRDefault="009373FD" w:rsidP="00175B66">
      <w:pPr>
        <w:widowControl w:val="0"/>
        <w:ind w:right="72"/>
        <w:jc w:val="both"/>
        <w:rPr>
          <w:position w:val="10"/>
          <w:sz w:val="20"/>
        </w:rPr>
      </w:pPr>
      <w:r>
        <w:rPr>
          <w:position w:val="10"/>
          <w:sz w:val="20"/>
        </w:rPr>
        <w:t xml:space="preserve">The fundamental issue is that if </w:t>
      </w:r>
      <w:r w:rsidR="00175B66">
        <w:rPr>
          <w:position w:val="10"/>
          <w:sz w:val="20"/>
        </w:rPr>
        <w:t>a modification traversing test gives identical output for the original and modified pr</w:t>
      </w:r>
      <w:r w:rsidR="00175B66">
        <w:rPr>
          <w:position w:val="10"/>
          <w:sz w:val="20"/>
        </w:rPr>
        <w:t>o</w:t>
      </w:r>
      <w:r w:rsidR="00175B66">
        <w:rPr>
          <w:position w:val="10"/>
          <w:sz w:val="20"/>
        </w:rPr>
        <w:t>grams, this does not mean that any of the modifications have really been tested. This is the case when a given modific</w:t>
      </w:r>
      <w:r w:rsidR="00175B66">
        <w:rPr>
          <w:position w:val="10"/>
          <w:sz w:val="20"/>
        </w:rPr>
        <w:t>a</w:t>
      </w:r>
      <w:r w:rsidR="00175B66">
        <w:rPr>
          <w:position w:val="10"/>
          <w:sz w:val="20"/>
        </w:rPr>
        <w:t>tion does not affect any output statements.</w:t>
      </w:r>
      <w:r>
        <w:rPr>
          <w:position w:val="10"/>
          <w:sz w:val="20"/>
        </w:rPr>
        <w:t xml:space="preserve"> </w:t>
      </w:r>
      <w:r w:rsidR="00175B66">
        <w:rPr>
          <w:position w:val="10"/>
          <w:sz w:val="20"/>
        </w:rPr>
        <w:t>The reverse case – when the outcome of the original and modified progra</w:t>
      </w:r>
      <w:r w:rsidR="00C74A94">
        <w:rPr>
          <w:position w:val="10"/>
          <w:sz w:val="20"/>
        </w:rPr>
        <w:t>ms differs</w:t>
      </w:r>
      <w:r w:rsidR="00175B66">
        <w:rPr>
          <w:position w:val="10"/>
          <w:sz w:val="20"/>
        </w:rPr>
        <w:t xml:space="preserve"> – can also be problematic, because the test might not be modification traversing for a given modification. As a consequence if there are more than one modification</w:t>
      </w:r>
      <w:r w:rsidR="001F6A05">
        <w:rPr>
          <w:position w:val="10"/>
          <w:sz w:val="20"/>
        </w:rPr>
        <w:t>s</w:t>
      </w:r>
      <w:r w:rsidR="00175B66">
        <w:rPr>
          <w:position w:val="10"/>
          <w:sz w:val="20"/>
        </w:rPr>
        <w:t xml:space="preserve"> (which is typically the case), classical modification revealing tests might not be effective, and once again untested modifications might lurk in the source code. A further example for diffe</w:t>
      </w:r>
      <w:r w:rsidR="00175B66">
        <w:rPr>
          <w:position w:val="10"/>
          <w:sz w:val="20"/>
        </w:rPr>
        <w:t>r</w:t>
      </w:r>
      <w:r w:rsidR="00175B66">
        <w:rPr>
          <w:position w:val="10"/>
          <w:sz w:val="20"/>
        </w:rPr>
        <w:t>ent output is when the mistakenly modified statement is a predicate, and the test takes another execution branch, although it should go along the original path.</w:t>
      </w:r>
    </w:p>
    <w:p w:rsidR="008659CA" w:rsidRDefault="00005337" w:rsidP="00175B66">
      <w:pPr>
        <w:widowControl w:val="0"/>
        <w:ind w:right="72"/>
        <w:jc w:val="both"/>
        <w:rPr>
          <w:position w:val="10"/>
          <w:sz w:val="20"/>
        </w:rPr>
      </w:pPr>
      <w:r>
        <w:rPr>
          <w:position w:val="10"/>
          <w:sz w:val="20"/>
        </w:rPr>
      </w:r>
      <w:r>
        <w:rPr>
          <w:position w:val="10"/>
          <w:sz w:val="20"/>
        </w:rPr>
        <w:pict>
          <v:group id="_x0000_s1157" style="width:486pt;height:138.25pt;mso-position-horizontal-relative:char;mso-position-vertical-relative:line" coordorigin="1221,4804" coordsize="9720,2765">
            <v:shapetype id="_x0000_t202" coordsize="21600,21600" o:spt="202" path="m,l,21600r21600,l21600,xe">
              <v:stroke joinstyle="miter"/>
              <v:path gradientshapeok="t" o:connecttype="rect"/>
            </v:shapetype>
            <v:shape id="_x0000_s1118" type="#_x0000_t202" style="position:absolute;left:7221;top:4804;width:3720;height:2757">
              <v:textbox style="mso-next-textbox:#_x0000_s1118" inset=".5mm,.3mm,.5mm,.3mm">
                <w:txbxContent>
                  <w:p w:rsidR="005A4434" w:rsidRPr="008659CA" w:rsidRDefault="005A4434" w:rsidP="005A4434">
                    <w:pPr>
                      <w:overflowPunct/>
                      <w:textAlignment w:val="auto"/>
                      <w:rPr>
                        <w:rFonts w:ascii="Lucida Console" w:hAnsi="Lucida Console" w:cs="Courier New"/>
                        <w:noProof/>
                        <w:sz w:val="14"/>
                        <w:szCs w:val="14"/>
                        <w:lang w:val="hu-HU"/>
                      </w:rPr>
                    </w:pPr>
                    <w:r w:rsidRPr="008659CA">
                      <w:rPr>
                        <w:rFonts w:ascii="Lucida Console" w:hAnsi="Lucida Console" w:cs="Courier New"/>
                        <w:noProof/>
                        <w:color w:val="0000FF"/>
                        <w:sz w:val="14"/>
                        <w:szCs w:val="14"/>
                        <w:lang w:val="hu-HU"/>
                      </w:rPr>
                      <w:t>int</w:t>
                    </w:r>
                    <w:r w:rsidRPr="008659CA">
                      <w:rPr>
                        <w:rFonts w:ascii="Lucida Console" w:hAnsi="Lucida Console" w:cs="Courier New"/>
                        <w:noProof/>
                        <w:sz w:val="14"/>
                        <w:szCs w:val="14"/>
                        <w:lang w:val="hu-HU"/>
                      </w:rPr>
                      <w:t xml:space="preserve"> main()</w:t>
                    </w:r>
                  </w:p>
                  <w:p w:rsidR="005A4434" w:rsidRPr="008659CA" w:rsidRDefault="005A4434" w:rsidP="005A4434">
                    <w:pPr>
                      <w:overflowPunct/>
                      <w:textAlignment w:val="auto"/>
                      <w:rPr>
                        <w:rFonts w:ascii="Lucida Console" w:hAnsi="Lucida Console" w:cs="Courier New"/>
                        <w:noProof/>
                        <w:sz w:val="14"/>
                        <w:szCs w:val="14"/>
                        <w:lang w:val="hu-HU"/>
                      </w:rPr>
                    </w:pPr>
                    <w:r w:rsidRPr="008659CA">
                      <w:rPr>
                        <w:rFonts w:ascii="Lucida Console" w:hAnsi="Lucida Console" w:cs="Courier New"/>
                        <w:noProof/>
                        <w:sz w:val="14"/>
                        <w:szCs w:val="14"/>
                        <w:lang w:val="hu-HU"/>
                      </w:rPr>
                      <w:t>{</w:t>
                    </w:r>
                  </w:p>
                  <w:p w:rsidR="005A4434" w:rsidRPr="008659CA" w:rsidRDefault="005A4434" w:rsidP="005A4434">
                    <w:pPr>
                      <w:overflowPunct/>
                      <w:textAlignment w:val="auto"/>
                      <w:rPr>
                        <w:rFonts w:ascii="Lucida Console" w:hAnsi="Lucida Console" w:cs="Courier New"/>
                        <w:noProof/>
                        <w:sz w:val="14"/>
                        <w:szCs w:val="14"/>
                        <w:lang w:val="hu-HU"/>
                      </w:rPr>
                    </w:pPr>
                    <w:r w:rsidRPr="008659CA">
                      <w:rPr>
                        <w:rFonts w:ascii="Lucida Console" w:hAnsi="Lucida Console" w:cs="Courier New"/>
                        <w:noProof/>
                        <w:sz w:val="14"/>
                        <w:szCs w:val="14"/>
                        <w:lang w:val="hu-HU"/>
                      </w:rPr>
                      <w:tab/>
                    </w:r>
                    <w:r w:rsidR="00C74A94">
                      <w:rPr>
                        <w:rFonts w:ascii="Lucida Console" w:hAnsi="Lucida Console" w:cs="Courier New"/>
                        <w:noProof/>
                        <w:color w:val="0000FF"/>
                        <w:sz w:val="14"/>
                        <w:szCs w:val="14"/>
                        <w:lang w:val="hu-HU"/>
                      </w:rPr>
                      <w:t>double</w:t>
                    </w:r>
                    <w:r w:rsidRPr="008659CA">
                      <w:rPr>
                        <w:rFonts w:ascii="Lucida Console" w:hAnsi="Lucida Console" w:cs="Courier New"/>
                        <w:noProof/>
                        <w:sz w:val="14"/>
                        <w:szCs w:val="14"/>
                        <w:lang w:val="hu-HU"/>
                      </w:rPr>
                      <w:t xml:space="preserve"> a,b,c, d;</w:t>
                    </w:r>
                  </w:p>
                  <w:p w:rsidR="005A4434" w:rsidRPr="008659CA" w:rsidRDefault="005A4434" w:rsidP="005A4434">
                    <w:pPr>
                      <w:overflowPunct/>
                      <w:textAlignment w:val="auto"/>
                      <w:rPr>
                        <w:rFonts w:ascii="Lucida Console" w:hAnsi="Lucida Console" w:cs="Courier New"/>
                        <w:noProof/>
                        <w:sz w:val="14"/>
                        <w:szCs w:val="14"/>
                        <w:lang w:val="hu-HU"/>
                      </w:rPr>
                    </w:pPr>
                  </w:p>
                  <w:p w:rsidR="005A4434" w:rsidRPr="008659CA" w:rsidRDefault="005A4434" w:rsidP="005A4434">
                    <w:pPr>
                      <w:overflowPunct/>
                      <w:textAlignment w:val="auto"/>
                      <w:rPr>
                        <w:rFonts w:ascii="Lucida Console" w:hAnsi="Lucida Console" w:cs="Courier New"/>
                        <w:noProof/>
                        <w:sz w:val="14"/>
                        <w:szCs w:val="14"/>
                        <w:lang w:val="hu-HU"/>
                      </w:rPr>
                    </w:pPr>
                    <w:r>
                      <w:rPr>
                        <w:rFonts w:ascii="Lucida Console" w:hAnsi="Lucida Console" w:cs="Courier New"/>
                        <w:noProof/>
                        <w:sz w:val="14"/>
                        <w:szCs w:val="14"/>
                        <w:lang w:val="hu-HU"/>
                      </w:rPr>
                      <w:tab/>
                      <w:t>cin &gt;&gt; a</w:t>
                    </w:r>
                    <w:r w:rsidRPr="008659CA">
                      <w:rPr>
                        <w:rFonts w:ascii="Lucida Console" w:hAnsi="Lucida Console" w:cs="Courier New"/>
                        <w:noProof/>
                        <w:sz w:val="14"/>
                        <w:szCs w:val="14"/>
                        <w:lang w:val="hu-HU"/>
                      </w:rPr>
                      <w:t>;</w:t>
                    </w:r>
                  </w:p>
                  <w:p w:rsidR="005A4434" w:rsidRPr="008659CA" w:rsidRDefault="005A4434" w:rsidP="005A4434">
                    <w:pPr>
                      <w:overflowPunct/>
                      <w:textAlignment w:val="auto"/>
                      <w:rPr>
                        <w:rFonts w:ascii="Lucida Console" w:hAnsi="Lucida Console" w:cs="Courier New"/>
                        <w:noProof/>
                        <w:sz w:val="14"/>
                        <w:szCs w:val="14"/>
                        <w:lang w:val="hu-HU"/>
                      </w:rPr>
                    </w:pPr>
                    <w:r>
                      <w:rPr>
                        <w:rFonts w:ascii="Lucida Console" w:hAnsi="Lucida Console" w:cs="Courier New"/>
                        <w:noProof/>
                        <w:sz w:val="14"/>
                        <w:szCs w:val="14"/>
                        <w:lang w:val="hu-HU"/>
                      </w:rPr>
                      <w:tab/>
                      <w:t>b=3</w:t>
                    </w:r>
                    <w:r w:rsidRPr="008659CA">
                      <w:rPr>
                        <w:rFonts w:ascii="Lucida Console" w:hAnsi="Lucida Console" w:cs="Courier New"/>
                        <w:noProof/>
                        <w:sz w:val="14"/>
                        <w:szCs w:val="14"/>
                        <w:lang w:val="hu-HU"/>
                      </w:rPr>
                      <w:t>;</w:t>
                    </w:r>
                    <w:r>
                      <w:rPr>
                        <w:rFonts w:ascii="Lucida Console" w:hAnsi="Lucida Console" w:cs="Courier New"/>
                        <w:noProof/>
                        <w:sz w:val="14"/>
                        <w:szCs w:val="14"/>
                        <w:lang w:val="hu-HU"/>
                      </w:rPr>
                      <w:t xml:space="preserve"> //Modification #1: </w:t>
                    </w:r>
                    <w:r w:rsidRPr="008659CA">
                      <w:rPr>
                        <w:rFonts w:ascii="Lucida Console" w:hAnsi="Lucida Console" w:cs="Courier New"/>
                        <w:noProof/>
                        <w:sz w:val="14"/>
                        <w:szCs w:val="14"/>
                        <w:lang w:val="hu-HU"/>
                      </w:rPr>
                      <w:t>b=2;</w:t>
                    </w:r>
                  </w:p>
                  <w:p w:rsidR="005A4434" w:rsidRPr="008659CA" w:rsidRDefault="005A4434" w:rsidP="005A4434">
                    <w:pPr>
                      <w:overflowPunct/>
                      <w:textAlignment w:val="auto"/>
                      <w:rPr>
                        <w:rFonts w:ascii="Lucida Console" w:hAnsi="Lucida Console" w:cs="Courier New"/>
                        <w:noProof/>
                        <w:sz w:val="14"/>
                        <w:szCs w:val="14"/>
                        <w:lang w:val="hu-HU"/>
                      </w:rPr>
                    </w:pPr>
                    <w:r>
                      <w:rPr>
                        <w:rFonts w:ascii="Lucida Console" w:hAnsi="Lucida Console" w:cs="Courier New"/>
                        <w:noProof/>
                        <w:sz w:val="14"/>
                        <w:szCs w:val="14"/>
                        <w:lang w:val="hu-HU"/>
                      </w:rPr>
                      <w:tab/>
                    </w:r>
                    <w:r w:rsidRPr="008659CA">
                      <w:rPr>
                        <w:rFonts w:ascii="Lucida Console" w:hAnsi="Lucida Console" w:cs="Courier New"/>
                        <w:noProof/>
                        <w:sz w:val="14"/>
                        <w:szCs w:val="14"/>
                        <w:lang w:val="hu-HU"/>
                      </w:rPr>
                      <w:t>c=3;</w:t>
                    </w:r>
                  </w:p>
                  <w:p w:rsidR="005A4434" w:rsidRPr="008659CA" w:rsidRDefault="005A4434" w:rsidP="005A4434">
                    <w:pPr>
                      <w:overflowPunct/>
                      <w:textAlignment w:val="auto"/>
                      <w:rPr>
                        <w:rFonts w:ascii="Lucida Console" w:hAnsi="Lucida Console" w:cs="Courier New"/>
                        <w:noProof/>
                        <w:sz w:val="14"/>
                        <w:szCs w:val="14"/>
                        <w:lang w:val="hu-HU"/>
                      </w:rPr>
                    </w:pPr>
                  </w:p>
                  <w:p w:rsidR="005A4434" w:rsidRPr="008659CA" w:rsidRDefault="005A4434" w:rsidP="005A4434">
                    <w:pPr>
                      <w:overflowPunct/>
                      <w:textAlignment w:val="auto"/>
                      <w:rPr>
                        <w:rFonts w:ascii="Lucida Console" w:hAnsi="Lucida Console" w:cs="Courier New"/>
                        <w:noProof/>
                        <w:sz w:val="14"/>
                        <w:szCs w:val="14"/>
                        <w:lang w:val="hu-HU"/>
                      </w:rPr>
                    </w:pPr>
                    <w:r>
                      <w:rPr>
                        <w:rFonts w:ascii="Lucida Console" w:hAnsi="Lucida Console" w:cs="Courier New"/>
                        <w:noProof/>
                        <w:sz w:val="14"/>
                        <w:szCs w:val="14"/>
                        <w:lang w:val="hu-HU"/>
                      </w:rPr>
                      <w:tab/>
                    </w:r>
                    <w:r w:rsidRPr="008659CA">
                      <w:rPr>
                        <w:rFonts w:ascii="Lucida Console" w:hAnsi="Lucida Console" w:cs="Courier New"/>
                        <w:noProof/>
                        <w:sz w:val="14"/>
                        <w:szCs w:val="14"/>
                        <w:lang w:val="hu-HU"/>
                      </w:rPr>
                      <w:t>d=a+c;</w:t>
                    </w:r>
                  </w:p>
                  <w:p w:rsidR="005A4434" w:rsidRPr="008659CA" w:rsidRDefault="005A4434" w:rsidP="005A4434">
                    <w:pPr>
                      <w:overflowPunct/>
                      <w:textAlignment w:val="auto"/>
                      <w:rPr>
                        <w:rFonts w:ascii="Lucida Console" w:hAnsi="Lucida Console" w:cs="Courier New"/>
                        <w:noProof/>
                        <w:sz w:val="14"/>
                        <w:szCs w:val="14"/>
                        <w:lang w:val="hu-HU"/>
                      </w:rPr>
                    </w:pPr>
                  </w:p>
                  <w:p w:rsidR="005A4434" w:rsidRPr="008659CA" w:rsidRDefault="005A4434" w:rsidP="005A4434">
                    <w:pPr>
                      <w:overflowPunct/>
                      <w:textAlignment w:val="auto"/>
                      <w:rPr>
                        <w:rFonts w:ascii="Lucida Console" w:hAnsi="Lucida Console" w:cs="Courier New"/>
                        <w:noProof/>
                        <w:sz w:val="14"/>
                        <w:szCs w:val="14"/>
                        <w:lang w:val="hu-HU"/>
                      </w:rPr>
                    </w:pPr>
                    <w:r w:rsidRPr="008659CA">
                      <w:rPr>
                        <w:rFonts w:ascii="Lucida Console" w:hAnsi="Lucida Console" w:cs="Courier New"/>
                        <w:noProof/>
                        <w:sz w:val="14"/>
                        <w:szCs w:val="14"/>
                        <w:lang w:val="hu-HU"/>
                      </w:rPr>
                      <w:tab/>
                    </w:r>
                    <w:r w:rsidRPr="008659CA">
                      <w:rPr>
                        <w:rFonts w:ascii="Lucida Console" w:hAnsi="Lucida Console" w:cs="Courier New"/>
                        <w:noProof/>
                        <w:color w:val="0000FF"/>
                        <w:sz w:val="14"/>
                        <w:szCs w:val="14"/>
                        <w:lang w:val="hu-HU"/>
                      </w:rPr>
                      <w:t>if</w:t>
                    </w:r>
                    <w:r w:rsidRPr="008659CA">
                      <w:rPr>
                        <w:rFonts w:ascii="Lucida Console" w:hAnsi="Lucida Console" w:cs="Courier New"/>
                        <w:noProof/>
                        <w:sz w:val="14"/>
                        <w:szCs w:val="14"/>
                        <w:lang w:val="hu-HU"/>
                      </w:rPr>
                      <w:t>(a&gt;0)</w:t>
                    </w:r>
                  </w:p>
                  <w:p w:rsidR="005A4434" w:rsidRPr="008659CA" w:rsidRDefault="005A4434" w:rsidP="005A4434">
                    <w:pPr>
                      <w:overflowPunct/>
                      <w:textAlignment w:val="auto"/>
                      <w:rPr>
                        <w:rFonts w:ascii="Lucida Console" w:hAnsi="Lucida Console" w:cs="Courier New"/>
                        <w:noProof/>
                        <w:sz w:val="14"/>
                        <w:szCs w:val="14"/>
                        <w:lang w:val="hu-HU"/>
                      </w:rPr>
                    </w:pPr>
                    <w:r w:rsidRPr="008659CA">
                      <w:rPr>
                        <w:rFonts w:ascii="Lucida Console" w:hAnsi="Lucida Console" w:cs="Courier New"/>
                        <w:noProof/>
                        <w:sz w:val="14"/>
                        <w:szCs w:val="14"/>
                        <w:lang w:val="hu-HU"/>
                      </w:rPr>
                      <w:tab/>
                    </w:r>
                    <w:r w:rsidRPr="008659CA">
                      <w:rPr>
                        <w:rFonts w:ascii="Lucida Console" w:hAnsi="Lucida Console" w:cs="Courier New"/>
                        <w:noProof/>
                        <w:sz w:val="14"/>
                        <w:szCs w:val="14"/>
                        <w:lang w:val="hu-HU"/>
                      </w:rPr>
                      <w:tab/>
                      <w:t>cout &lt;&lt; b &lt;&lt; endl;</w:t>
                    </w:r>
                  </w:p>
                  <w:p w:rsidR="005A4434" w:rsidRPr="008659CA" w:rsidRDefault="005A4434" w:rsidP="005A4434">
                    <w:pPr>
                      <w:overflowPunct/>
                      <w:textAlignment w:val="auto"/>
                      <w:rPr>
                        <w:rFonts w:ascii="Lucida Console" w:hAnsi="Lucida Console" w:cs="Courier New"/>
                        <w:noProof/>
                        <w:color w:val="0000FF"/>
                        <w:sz w:val="14"/>
                        <w:szCs w:val="14"/>
                        <w:lang w:val="hu-HU"/>
                      </w:rPr>
                    </w:pPr>
                    <w:r w:rsidRPr="008659CA">
                      <w:rPr>
                        <w:rFonts w:ascii="Lucida Console" w:hAnsi="Lucida Console" w:cs="Courier New"/>
                        <w:noProof/>
                        <w:sz w:val="14"/>
                        <w:szCs w:val="14"/>
                        <w:lang w:val="hu-HU"/>
                      </w:rPr>
                      <w:tab/>
                    </w:r>
                    <w:r w:rsidRPr="008659CA">
                      <w:rPr>
                        <w:rFonts w:ascii="Lucida Console" w:hAnsi="Lucida Console" w:cs="Courier New"/>
                        <w:noProof/>
                        <w:color w:val="0000FF"/>
                        <w:sz w:val="14"/>
                        <w:szCs w:val="14"/>
                        <w:lang w:val="hu-HU"/>
                      </w:rPr>
                      <w:t>else</w:t>
                    </w:r>
                  </w:p>
                  <w:p w:rsidR="005A4434" w:rsidRPr="008659CA" w:rsidRDefault="005A4434" w:rsidP="005A4434">
                    <w:pPr>
                      <w:overflowPunct/>
                      <w:textAlignment w:val="auto"/>
                      <w:rPr>
                        <w:rFonts w:ascii="Lucida Console" w:hAnsi="Lucida Console" w:cs="Courier New"/>
                        <w:noProof/>
                        <w:sz w:val="14"/>
                        <w:szCs w:val="14"/>
                        <w:lang w:val="hu-HU"/>
                      </w:rPr>
                    </w:pPr>
                    <w:r w:rsidRPr="008659CA">
                      <w:rPr>
                        <w:rFonts w:ascii="Lucida Console" w:hAnsi="Lucida Console" w:cs="Courier New"/>
                        <w:noProof/>
                        <w:sz w:val="14"/>
                        <w:szCs w:val="14"/>
                        <w:lang w:val="hu-HU"/>
                      </w:rPr>
                      <w:tab/>
                    </w:r>
                    <w:r w:rsidRPr="008659CA">
                      <w:rPr>
                        <w:rFonts w:ascii="Lucida Console" w:hAnsi="Lucida Console" w:cs="Courier New"/>
                        <w:noProof/>
                        <w:sz w:val="14"/>
                        <w:szCs w:val="14"/>
                        <w:lang w:val="hu-HU"/>
                      </w:rPr>
                      <w:tab/>
                      <w:t>cout &lt;&lt; c</w:t>
                    </w:r>
                    <w:r w:rsidR="002C2735">
                      <w:rPr>
                        <w:rFonts w:ascii="Lucida Console" w:hAnsi="Lucida Console" w:cs="Courier New"/>
                        <w:noProof/>
                        <w:sz w:val="14"/>
                        <w:szCs w:val="14"/>
                        <w:lang w:val="hu-HU"/>
                      </w:rPr>
                      <w:t>+2</w:t>
                    </w:r>
                    <w:r w:rsidRPr="008659CA">
                      <w:rPr>
                        <w:rFonts w:ascii="Lucida Console" w:hAnsi="Lucida Console" w:cs="Courier New"/>
                        <w:noProof/>
                        <w:sz w:val="14"/>
                        <w:szCs w:val="14"/>
                        <w:lang w:val="hu-HU"/>
                      </w:rPr>
                      <w:t xml:space="preserve"> &lt;&lt; endl;</w:t>
                    </w:r>
                    <w:r w:rsidR="00C74A94">
                      <w:rPr>
                        <w:rFonts w:ascii="Lucida Console" w:hAnsi="Lucida Console" w:cs="Courier New"/>
                        <w:noProof/>
                        <w:sz w:val="14"/>
                        <w:szCs w:val="14"/>
                        <w:lang w:val="hu-HU"/>
                      </w:rPr>
                      <w:t xml:space="preserve"> //Modification #2</w:t>
                    </w:r>
                  </w:p>
                  <w:p w:rsidR="005A4434" w:rsidRPr="008659CA" w:rsidRDefault="005A4434" w:rsidP="005A4434">
                    <w:pPr>
                      <w:overflowPunct/>
                      <w:textAlignment w:val="auto"/>
                      <w:rPr>
                        <w:rFonts w:ascii="Lucida Console" w:hAnsi="Lucida Console" w:cs="Courier New"/>
                        <w:noProof/>
                        <w:sz w:val="14"/>
                        <w:szCs w:val="14"/>
                        <w:lang w:val="hu-HU"/>
                      </w:rPr>
                    </w:pPr>
                  </w:p>
                  <w:p w:rsidR="005A4434" w:rsidRPr="008659CA" w:rsidRDefault="005A4434" w:rsidP="005A4434">
                    <w:pPr>
                      <w:overflowPunct/>
                      <w:textAlignment w:val="auto"/>
                      <w:rPr>
                        <w:rFonts w:ascii="Lucida Console" w:hAnsi="Lucida Console" w:cs="Courier New"/>
                        <w:noProof/>
                        <w:color w:val="008000"/>
                        <w:sz w:val="14"/>
                        <w:szCs w:val="14"/>
                        <w:lang w:val="hu-HU"/>
                      </w:rPr>
                    </w:pPr>
                    <w:r w:rsidRPr="008659CA">
                      <w:rPr>
                        <w:rFonts w:ascii="Lucida Console" w:hAnsi="Lucida Console" w:cs="Courier New"/>
                        <w:noProof/>
                        <w:sz w:val="14"/>
                        <w:szCs w:val="14"/>
                        <w:lang w:val="hu-HU"/>
                      </w:rPr>
                      <w:tab/>
                    </w:r>
                    <w:r w:rsidRPr="008659CA">
                      <w:rPr>
                        <w:rFonts w:ascii="Lucida Console" w:hAnsi="Lucida Console" w:cs="Courier New"/>
                        <w:noProof/>
                        <w:color w:val="008000"/>
                        <w:sz w:val="14"/>
                        <w:szCs w:val="14"/>
                        <w:lang w:val="hu-HU"/>
                      </w:rPr>
                      <w:t>//Use d...</w:t>
                    </w:r>
                  </w:p>
                  <w:p w:rsidR="005A4434" w:rsidRPr="008659CA" w:rsidRDefault="005A4434" w:rsidP="005A4434">
                    <w:pPr>
                      <w:overflowPunct/>
                      <w:textAlignment w:val="auto"/>
                      <w:rPr>
                        <w:rFonts w:ascii="Lucida Console" w:hAnsi="Lucida Console" w:cs="Courier New"/>
                        <w:noProof/>
                        <w:color w:val="008000"/>
                        <w:sz w:val="14"/>
                        <w:szCs w:val="14"/>
                        <w:lang w:val="hu-HU"/>
                      </w:rPr>
                    </w:pPr>
                  </w:p>
                  <w:p w:rsidR="005A4434" w:rsidRPr="008659CA" w:rsidRDefault="005A4434" w:rsidP="005A4434">
                    <w:pPr>
                      <w:overflowPunct/>
                      <w:textAlignment w:val="auto"/>
                      <w:rPr>
                        <w:rFonts w:ascii="Lucida Console" w:hAnsi="Lucida Console" w:cs="Courier New"/>
                        <w:noProof/>
                        <w:sz w:val="14"/>
                        <w:szCs w:val="14"/>
                        <w:lang w:val="hu-HU"/>
                      </w:rPr>
                    </w:pPr>
                    <w:r w:rsidRPr="008659CA">
                      <w:rPr>
                        <w:rFonts w:ascii="Lucida Console" w:hAnsi="Lucida Console" w:cs="Courier New"/>
                        <w:noProof/>
                        <w:sz w:val="14"/>
                        <w:szCs w:val="14"/>
                        <w:lang w:val="hu-HU"/>
                      </w:rPr>
                      <w:tab/>
                      <w:t>exit(0);</w:t>
                    </w:r>
                  </w:p>
                  <w:p w:rsidR="005A4434" w:rsidRPr="008659CA" w:rsidRDefault="005A4434" w:rsidP="005A4434">
                    <w:pPr>
                      <w:rPr>
                        <w:rFonts w:ascii="Lucida Console" w:hAnsi="Lucida Console"/>
                        <w:sz w:val="14"/>
                        <w:szCs w:val="14"/>
                      </w:rPr>
                    </w:pPr>
                    <w:r w:rsidRPr="008659CA">
                      <w:rPr>
                        <w:rFonts w:ascii="Lucida Console" w:hAnsi="Lucida Console" w:cs="Courier New"/>
                        <w:noProof/>
                        <w:sz w:val="14"/>
                        <w:szCs w:val="14"/>
                        <w:lang w:val="hu-HU"/>
                      </w:rPr>
                      <w:t>}</w:t>
                    </w:r>
                  </w:p>
                </w:txbxContent>
              </v:textbox>
            </v:shape>
            <v:group id="_x0000_s1156" style="position:absolute;left:1221;top:4809;width:5880;height:2760" coordorigin="1221,5104" coordsize="5880,2760">
              <v:shape id="_x0000_s1117" type="#_x0000_t202" style="position:absolute;left:1221;top:5107;width:2280;height:2757">
                <v:textbox style="mso-next-textbox:#_x0000_s1117" inset=".5mm,.3mm,.5mm,.3mm">
                  <w:txbxContent>
                    <w:p w:rsidR="008659CA" w:rsidRPr="008659CA" w:rsidRDefault="008659CA" w:rsidP="008659CA">
                      <w:pPr>
                        <w:overflowPunct/>
                        <w:textAlignment w:val="auto"/>
                        <w:rPr>
                          <w:rFonts w:ascii="Lucida Console" w:hAnsi="Lucida Console" w:cs="Courier New"/>
                          <w:noProof/>
                          <w:sz w:val="14"/>
                          <w:szCs w:val="14"/>
                          <w:lang w:val="hu-HU"/>
                        </w:rPr>
                      </w:pPr>
                      <w:r w:rsidRPr="008659CA">
                        <w:rPr>
                          <w:rFonts w:ascii="Lucida Console" w:hAnsi="Lucida Console" w:cs="Courier New"/>
                          <w:noProof/>
                          <w:color w:val="0000FF"/>
                          <w:sz w:val="14"/>
                          <w:szCs w:val="14"/>
                          <w:lang w:val="hu-HU"/>
                        </w:rPr>
                        <w:t>int</w:t>
                      </w:r>
                      <w:r w:rsidRPr="008659CA">
                        <w:rPr>
                          <w:rFonts w:ascii="Lucida Console" w:hAnsi="Lucida Console" w:cs="Courier New"/>
                          <w:noProof/>
                          <w:sz w:val="14"/>
                          <w:szCs w:val="14"/>
                          <w:lang w:val="hu-HU"/>
                        </w:rPr>
                        <w:t xml:space="preserve"> main()</w:t>
                      </w:r>
                    </w:p>
                    <w:p w:rsidR="008659CA" w:rsidRPr="008659CA" w:rsidRDefault="008659CA" w:rsidP="008659CA">
                      <w:pPr>
                        <w:overflowPunct/>
                        <w:textAlignment w:val="auto"/>
                        <w:rPr>
                          <w:rFonts w:ascii="Lucida Console" w:hAnsi="Lucida Console" w:cs="Courier New"/>
                          <w:noProof/>
                          <w:sz w:val="14"/>
                          <w:szCs w:val="14"/>
                          <w:lang w:val="hu-HU"/>
                        </w:rPr>
                      </w:pPr>
                      <w:r w:rsidRPr="008659CA">
                        <w:rPr>
                          <w:rFonts w:ascii="Lucida Console" w:hAnsi="Lucida Console" w:cs="Courier New"/>
                          <w:noProof/>
                          <w:sz w:val="14"/>
                          <w:szCs w:val="14"/>
                          <w:lang w:val="hu-HU"/>
                        </w:rPr>
                        <w:t>{</w:t>
                      </w:r>
                    </w:p>
                    <w:p w:rsidR="008659CA" w:rsidRPr="008659CA" w:rsidRDefault="008659CA" w:rsidP="008659CA">
                      <w:pPr>
                        <w:overflowPunct/>
                        <w:textAlignment w:val="auto"/>
                        <w:rPr>
                          <w:rFonts w:ascii="Lucida Console" w:hAnsi="Lucida Console" w:cs="Courier New"/>
                          <w:noProof/>
                          <w:sz w:val="14"/>
                          <w:szCs w:val="14"/>
                          <w:lang w:val="hu-HU"/>
                        </w:rPr>
                      </w:pPr>
                      <w:r w:rsidRPr="008659CA">
                        <w:rPr>
                          <w:rFonts w:ascii="Lucida Console" w:hAnsi="Lucida Console" w:cs="Courier New"/>
                          <w:noProof/>
                          <w:sz w:val="14"/>
                          <w:szCs w:val="14"/>
                          <w:lang w:val="hu-HU"/>
                        </w:rPr>
                        <w:tab/>
                      </w:r>
                      <w:r w:rsidR="00C74A94">
                        <w:rPr>
                          <w:rFonts w:ascii="Lucida Console" w:hAnsi="Lucida Console" w:cs="Courier New"/>
                          <w:noProof/>
                          <w:color w:val="0000FF"/>
                          <w:sz w:val="14"/>
                          <w:szCs w:val="14"/>
                          <w:lang w:val="hu-HU"/>
                        </w:rPr>
                        <w:t>double</w:t>
                      </w:r>
                      <w:r w:rsidRPr="008659CA">
                        <w:rPr>
                          <w:rFonts w:ascii="Lucida Console" w:hAnsi="Lucida Console" w:cs="Courier New"/>
                          <w:noProof/>
                          <w:sz w:val="14"/>
                          <w:szCs w:val="14"/>
                          <w:lang w:val="hu-HU"/>
                        </w:rPr>
                        <w:t xml:space="preserve"> a,b,c, d;</w:t>
                      </w:r>
                    </w:p>
                    <w:p w:rsidR="008659CA" w:rsidRPr="008659CA" w:rsidRDefault="008659CA" w:rsidP="008659CA">
                      <w:pPr>
                        <w:overflowPunct/>
                        <w:textAlignment w:val="auto"/>
                        <w:rPr>
                          <w:rFonts w:ascii="Lucida Console" w:hAnsi="Lucida Console" w:cs="Courier New"/>
                          <w:noProof/>
                          <w:sz w:val="14"/>
                          <w:szCs w:val="14"/>
                          <w:lang w:val="hu-HU"/>
                        </w:rPr>
                      </w:pPr>
                    </w:p>
                    <w:p w:rsidR="008659CA" w:rsidRPr="008659CA" w:rsidRDefault="005A4434" w:rsidP="008659CA">
                      <w:pPr>
                        <w:overflowPunct/>
                        <w:textAlignment w:val="auto"/>
                        <w:rPr>
                          <w:rFonts w:ascii="Lucida Console" w:hAnsi="Lucida Console" w:cs="Courier New"/>
                          <w:noProof/>
                          <w:sz w:val="14"/>
                          <w:szCs w:val="14"/>
                          <w:lang w:val="hu-HU"/>
                        </w:rPr>
                      </w:pPr>
                      <w:r>
                        <w:rPr>
                          <w:rFonts w:ascii="Lucida Console" w:hAnsi="Lucida Console" w:cs="Courier New"/>
                          <w:noProof/>
                          <w:sz w:val="14"/>
                          <w:szCs w:val="14"/>
                          <w:lang w:val="hu-HU"/>
                        </w:rPr>
                        <w:tab/>
                        <w:t>cin &gt;&gt; a</w:t>
                      </w:r>
                      <w:r w:rsidR="008659CA" w:rsidRPr="008659CA">
                        <w:rPr>
                          <w:rFonts w:ascii="Lucida Console" w:hAnsi="Lucida Console" w:cs="Courier New"/>
                          <w:noProof/>
                          <w:sz w:val="14"/>
                          <w:szCs w:val="14"/>
                          <w:lang w:val="hu-HU"/>
                        </w:rPr>
                        <w:t>;</w:t>
                      </w:r>
                    </w:p>
                    <w:p w:rsidR="008659CA" w:rsidRPr="008659CA" w:rsidRDefault="008659CA" w:rsidP="008659CA">
                      <w:pPr>
                        <w:overflowPunct/>
                        <w:textAlignment w:val="auto"/>
                        <w:rPr>
                          <w:rFonts w:ascii="Lucida Console" w:hAnsi="Lucida Console" w:cs="Courier New"/>
                          <w:noProof/>
                          <w:sz w:val="14"/>
                          <w:szCs w:val="14"/>
                          <w:lang w:val="hu-HU"/>
                        </w:rPr>
                      </w:pPr>
                      <w:r w:rsidRPr="008659CA">
                        <w:rPr>
                          <w:rFonts w:ascii="Lucida Console" w:hAnsi="Lucida Console" w:cs="Courier New"/>
                          <w:noProof/>
                          <w:sz w:val="14"/>
                          <w:szCs w:val="14"/>
                          <w:lang w:val="hu-HU"/>
                        </w:rPr>
                        <w:tab/>
                        <w:t>b=2;</w:t>
                      </w:r>
                    </w:p>
                    <w:p w:rsidR="008659CA" w:rsidRPr="008659CA" w:rsidRDefault="008659CA" w:rsidP="008659CA">
                      <w:pPr>
                        <w:overflowPunct/>
                        <w:textAlignment w:val="auto"/>
                        <w:rPr>
                          <w:rFonts w:ascii="Lucida Console" w:hAnsi="Lucida Console" w:cs="Courier New"/>
                          <w:noProof/>
                          <w:sz w:val="14"/>
                          <w:szCs w:val="14"/>
                          <w:lang w:val="hu-HU"/>
                        </w:rPr>
                      </w:pPr>
                      <w:r w:rsidRPr="008659CA">
                        <w:rPr>
                          <w:rFonts w:ascii="Lucida Console" w:hAnsi="Lucida Console" w:cs="Courier New"/>
                          <w:noProof/>
                          <w:sz w:val="14"/>
                          <w:szCs w:val="14"/>
                          <w:lang w:val="hu-HU"/>
                        </w:rPr>
                        <w:tab/>
                        <w:t>c=3;</w:t>
                      </w:r>
                    </w:p>
                    <w:p w:rsidR="008659CA" w:rsidRPr="008659CA" w:rsidRDefault="008659CA" w:rsidP="008659CA">
                      <w:pPr>
                        <w:overflowPunct/>
                        <w:textAlignment w:val="auto"/>
                        <w:rPr>
                          <w:rFonts w:ascii="Lucida Console" w:hAnsi="Lucida Console" w:cs="Courier New"/>
                          <w:noProof/>
                          <w:sz w:val="14"/>
                          <w:szCs w:val="14"/>
                          <w:lang w:val="hu-HU"/>
                        </w:rPr>
                      </w:pPr>
                    </w:p>
                    <w:p w:rsidR="008659CA" w:rsidRPr="008659CA" w:rsidRDefault="008659CA" w:rsidP="008659CA">
                      <w:pPr>
                        <w:overflowPunct/>
                        <w:textAlignment w:val="auto"/>
                        <w:rPr>
                          <w:rFonts w:ascii="Lucida Console" w:hAnsi="Lucida Console" w:cs="Courier New"/>
                          <w:noProof/>
                          <w:sz w:val="14"/>
                          <w:szCs w:val="14"/>
                          <w:lang w:val="hu-HU"/>
                        </w:rPr>
                      </w:pPr>
                      <w:r w:rsidRPr="008659CA">
                        <w:rPr>
                          <w:rFonts w:ascii="Lucida Console" w:hAnsi="Lucida Console" w:cs="Courier New"/>
                          <w:noProof/>
                          <w:sz w:val="14"/>
                          <w:szCs w:val="14"/>
                          <w:lang w:val="hu-HU"/>
                        </w:rPr>
                        <w:tab/>
                        <w:t>d=a+c;</w:t>
                      </w:r>
                    </w:p>
                    <w:p w:rsidR="008659CA" w:rsidRPr="008659CA" w:rsidRDefault="008659CA" w:rsidP="008659CA">
                      <w:pPr>
                        <w:overflowPunct/>
                        <w:textAlignment w:val="auto"/>
                        <w:rPr>
                          <w:rFonts w:ascii="Lucida Console" w:hAnsi="Lucida Console" w:cs="Courier New"/>
                          <w:noProof/>
                          <w:sz w:val="14"/>
                          <w:szCs w:val="14"/>
                          <w:lang w:val="hu-HU"/>
                        </w:rPr>
                      </w:pPr>
                    </w:p>
                    <w:p w:rsidR="008659CA" w:rsidRPr="008659CA" w:rsidRDefault="008659CA" w:rsidP="008659CA">
                      <w:pPr>
                        <w:overflowPunct/>
                        <w:textAlignment w:val="auto"/>
                        <w:rPr>
                          <w:rFonts w:ascii="Lucida Console" w:hAnsi="Lucida Console" w:cs="Courier New"/>
                          <w:noProof/>
                          <w:sz w:val="14"/>
                          <w:szCs w:val="14"/>
                          <w:lang w:val="hu-HU"/>
                        </w:rPr>
                      </w:pPr>
                      <w:r w:rsidRPr="008659CA">
                        <w:rPr>
                          <w:rFonts w:ascii="Lucida Console" w:hAnsi="Lucida Console" w:cs="Courier New"/>
                          <w:noProof/>
                          <w:sz w:val="14"/>
                          <w:szCs w:val="14"/>
                          <w:lang w:val="hu-HU"/>
                        </w:rPr>
                        <w:tab/>
                      </w:r>
                      <w:r w:rsidRPr="008659CA">
                        <w:rPr>
                          <w:rFonts w:ascii="Lucida Console" w:hAnsi="Lucida Console" w:cs="Courier New"/>
                          <w:noProof/>
                          <w:color w:val="0000FF"/>
                          <w:sz w:val="14"/>
                          <w:szCs w:val="14"/>
                          <w:lang w:val="hu-HU"/>
                        </w:rPr>
                        <w:t>if</w:t>
                      </w:r>
                      <w:r w:rsidRPr="008659CA">
                        <w:rPr>
                          <w:rFonts w:ascii="Lucida Console" w:hAnsi="Lucida Console" w:cs="Courier New"/>
                          <w:noProof/>
                          <w:sz w:val="14"/>
                          <w:szCs w:val="14"/>
                          <w:lang w:val="hu-HU"/>
                        </w:rPr>
                        <w:t>(a&gt;0)</w:t>
                      </w:r>
                    </w:p>
                    <w:p w:rsidR="008659CA" w:rsidRPr="008659CA" w:rsidRDefault="008659CA" w:rsidP="008659CA">
                      <w:pPr>
                        <w:overflowPunct/>
                        <w:textAlignment w:val="auto"/>
                        <w:rPr>
                          <w:rFonts w:ascii="Lucida Console" w:hAnsi="Lucida Console" w:cs="Courier New"/>
                          <w:noProof/>
                          <w:sz w:val="14"/>
                          <w:szCs w:val="14"/>
                          <w:lang w:val="hu-HU"/>
                        </w:rPr>
                      </w:pPr>
                      <w:r w:rsidRPr="008659CA">
                        <w:rPr>
                          <w:rFonts w:ascii="Lucida Console" w:hAnsi="Lucida Console" w:cs="Courier New"/>
                          <w:noProof/>
                          <w:sz w:val="14"/>
                          <w:szCs w:val="14"/>
                          <w:lang w:val="hu-HU"/>
                        </w:rPr>
                        <w:tab/>
                      </w:r>
                      <w:r w:rsidRPr="008659CA">
                        <w:rPr>
                          <w:rFonts w:ascii="Lucida Console" w:hAnsi="Lucida Console" w:cs="Courier New"/>
                          <w:noProof/>
                          <w:sz w:val="14"/>
                          <w:szCs w:val="14"/>
                          <w:lang w:val="hu-HU"/>
                        </w:rPr>
                        <w:tab/>
                        <w:t>cout &lt;&lt; b &lt;&lt; endl;</w:t>
                      </w:r>
                    </w:p>
                    <w:p w:rsidR="008659CA" w:rsidRPr="008659CA" w:rsidRDefault="008659CA" w:rsidP="008659CA">
                      <w:pPr>
                        <w:overflowPunct/>
                        <w:textAlignment w:val="auto"/>
                        <w:rPr>
                          <w:rFonts w:ascii="Lucida Console" w:hAnsi="Lucida Console" w:cs="Courier New"/>
                          <w:noProof/>
                          <w:color w:val="0000FF"/>
                          <w:sz w:val="14"/>
                          <w:szCs w:val="14"/>
                          <w:lang w:val="hu-HU"/>
                        </w:rPr>
                      </w:pPr>
                      <w:r w:rsidRPr="008659CA">
                        <w:rPr>
                          <w:rFonts w:ascii="Lucida Console" w:hAnsi="Lucida Console" w:cs="Courier New"/>
                          <w:noProof/>
                          <w:sz w:val="14"/>
                          <w:szCs w:val="14"/>
                          <w:lang w:val="hu-HU"/>
                        </w:rPr>
                        <w:tab/>
                      </w:r>
                      <w:r w:rsidRPr="008659CA">
                        <w:rPr>
                          <w:rFonts w:ascii="Lucida Console" w:hAnsi="Lucida Console" w:cs="Courier New"/>
                          <w:noProof/>
                          <w:color w:val="0000FF"/>
                          <w:sz w:val="14"/>
                          <w:szCs w:val="14"/>
                          <w:lang w:val="hu-HU"/>
                        </w:rPr>
                        <w:t>else</w:t>
                      </w:r>
                    </w:p>
                    <w:p w:rsidR="008659CA" w:rsidRPr="008659CA" w:rsidRDefault="008659CA" w:rsidP="008659CA">
                      <w:pPr>
                        <w:overflowPunct/>
                        <w:textAlignment w:val="auto"/>
                        <w:rPr>
                          <w:rFonts w:ascii="Lucida Console" w:hAnsi="Lucida Console" w:cs="Courier New"/>
                          <w:noProof/>
                          <w:sz w:val="14"/>
                          <w:szCs w:val="14"/>
                          <w:lang w:val="hu-HU"/>
                        </w:rPr>
                      </w:pPr>
                      <w:r w:rsidRPr="008659CA">
                        <w:rPr>
                          <w:rFonts w:ascii="Lucida Console" w:hAnsi="Lucida Console" w:cs="Courier New"/>
                          <w:noProof/>
                          <w:sz w:val="14"/>
                          <w:szCs w:val="14"/>
                          <w:lang w:val="hu-HU"/>
                        </w:rPr>
                        <w:tab/>
                      </w:r>
                      <w:r w:rsidRPr="008659CA">
                        <w:rPr>
                          <w:rFonts w:ascii="Lucida Console" w:hAnsi="Lucida Console" w:cs="Courier New"/>
                          <w:noProof/>
                          <w:sz w:val="14"/>
                          <w:szCs w:val="14"/>
                          <w:lang w:val="hu-HU"/>
                        </w:rPr>
                        <w:tab/>
                        <w:t>cout &lt;&lt; c &lt;&lt; endl;</w:t>
                      </w:r>
                    </w:p>
                    <w:p w:rsidR="008659CA" w:rsidRPr="008659CA" w:rsidRDefault="008659CA" w:rsidP="008659CA">
                      <w:pPr>
                        <w:overflowPunct/>
                        <w:textAlignment w:val="auto"/>
                        <w:rPr>
                          <w:rFonts w:ascii="Lucida Console" w:hAnsi="Lucida Console" w:cs="Courier New"/>
                          <w:noProof/>
                          <w:sz w:val="14"/>
                          <w:szCs w:val="14"/>
                          <w:lang w:val="hu-HU"/>
                        </w:rPr>
                      </w:pPr>
                    </w:p>
                    <w:p w:rsidR="008659CA" w:rsidRPr="008659CA" w:rsidRDefault="008659CA" w:rsidP="008659CA">
                      <w:pPr>
                        <w:overflowPunct/>
                        <w:textAlignment w:val="auto"/>
                        <w:rPr>
                          <w:rFonts w:ascii="Lucida Console" w:hAnsi="Lucida Console" w:cs="Courier New"/>
                          <w:noProof/>
                          <w:color w:val="008000"/>
                          <w:sz w:val="14"/>
                          <w:szCs w:val="14"/>
                          <w:lang w:val="hu-HU"/>
                        </w:rPr>
                      </w:pPr>
                      <w:r w:rsidRPr="008659CA">
                        <w:rPr>
                          <w:rFonts w:ascii="Lucida Console" w:hAnsi="Lucida Console" w:cs="Courier New"/>
                          <w:noProof/>
                          <w:sz w:val="14"/>
                          <w:szCs w:val="14"/>
                          <w:lang w:val="hu-HU"/>
                        </w:rPr>
                        <w:tab/>
                      </w:r>
                      <w:r w:rsidRPr="008659CA">
                        <w:rPr>
                          <w:rFonts w:ascii="Lucida Console" w:hAnsi="Lucida Console" w:cs="Courier New"/>
                          <w:noProof/>
                          <w:color w:val="008000"/>
                          <w:sz w:val="14"/>
                          <w:szCs w:val="14"/>
                          <w:lang w:val="hu-HU"/>
                        </w:rPr>
                        <w:t>//Use d...</w:t>
                      </w:r>
                    </w:p>
                    <w:p w:rsidR="008659CA" w:rsidRPr="008659CA" w:rsidRDefault="008659CA" w:rsidP="008659CA">
                      <w:pPr>
                        <w:overflowPunct/>
                        <w:textAlignment w:val="auto"/>
                        <w:rPr>
                          <w:rFonts w:ascii="Lucida Console" w:hAnsi="Lucida Console" w:cs="Courier New"/>
                          <w:noProof/>
                          <w:color w:val="008000"/>
                          <w:sz w:val="14"/>
                          <w:szCs w:val="14"/>
                          <w:lang w:val="hu-HU"/>
                        </w:rPr>
                      </w:pPr>
                    </w:p>
                    <w:p w:rsidR="008659CA" w:rsidRPr="008659CA" w:rsidRDefault="008659CA" w:rsidP="008659CA">
                      <w:pPr>
                        <w:overflowPunct/>
                        <w:textAlignment w:val="auto"/>
                        <w:rPr>
                          <w:rFonts w:ascii="Lucida Console" w:hAnsi="Lucida Console" w:cs="Courier New"/>
                          <w:noProof/>
                          <w:sz w:val="14"/>
                          <w:szCs w:val="14"/>
                          <w:lang w:val="hu-HU"/>
                        </w:rPr>
                      </w:pPr>
                      <w:r w:rsidRPr="008659CA">
                        <w:rPr>
                          <w:rFonts w:ascii="Lucida Console" w:hAnsi="Lucida Console" w:cs="Courier New"/>
                          <w:noProof/>
                          <w:sz w:val="14"/>
                          <w:szCs w:val="14"/>
                          <w:lang w:val="hu-HU"/>
                        </w:rPr>
                        <w:tab/>
                        <w:t>exit(0);</w:t>
                      </w:r>
                    </w:p>
                    <w:p w:rsidR="008659CA" w:rsidRPr="008659CA" w:rsidRDefault="008659CA" w:rsidP="008659CA">
                      <w:pPr>
                        <w:rPr>
                          <w:rFonts w:ascii="Lucida Console" w:hAnsi="Lucida Console"/>
                          <w:sz w:val="14"/>
                          <w:szCs w:val="14"/>
                        </w:rPr>
                      </w:pPr>
                      <w:r w:rsidRPr="008659CA">
                        <w:rPr>
                          <w:rFonts w:ascii="Lucida Console" w:hAnsi="Lucida Console" w:cs="Courier New"/>
                          <w:noProof/>
                          <w:sz w:val="14"/>
                          <w:szCs w:val="14"/>
                          <w:lang w:val="hu-HU"/>
                        </w:rPr>
                        <w:t>}</w:t>
                      </w:r>
                    </w:p>
                  </w:txbxContent>
                </v:textbox>
              </v:shape>
              <v:shape id="_x0000_s1119" type="#_x0000_t202" style="position:absolute;left:3621;top:5104;width:3480;height:2757">
                <v:textbox style="mso-next-textbox:#_x0000_s1119" inset=".5mm,.3mm,.5mm,.3mm">
                  <w:txbxContent>
                    <w:p w:rsidR="00AD7E60" w:rsidRPr="008659CA" w:rsidRDefault="00AD7E60" w:rsidP="00AD7E60">
                      <w:pPr>
                        <w:overflowPunct/>
                        <w:textAlignment w:val="auto"/>
                        <w:rPr>
                          <w:rFonts w:ascii="Lucida Console" w:hAnsi="Lucida Console" w:cs="Courier New"/>
                          <w:noProof/>
                          <w:sz w:val="14"/>
                          <w:szCs w:val="14"/>
                          <w:lang w:val="hu-HU"/>
                        </w:rPr>
                      </w:pPr>
                      <w:r w:rsidRPr="008659CA">
                        <w:rPr>
                          <w:rFonts w:ascii="Lucida Console" w:hAnsi="Lucida Console" w:cs="Courier New"/>
                          <w:noProof/>
                          <w:color w:val="0000FF"/>
                          <w:sz w:val="14"/>
                          <w:szCs w:val="14"/>
                          <w:lang w:val="hu-HU"/>
                        </w:rPr>
                        <w:t>int</w:t>
                      </w:r>
                      <w:r w:rsidRPr="008659CA">
                        <w:rPr>
                          <w:rFonts w:ascii="Lucida Console" w:hAnsi="Lucida Console" w:cs="Courier New"/>
                          <w:noProof/>
                          <w:sz w:val="14"/>
                          <w:szCs w:val="14"/>
                          <w:lang w:val="hu-HU"/>
                        </w:rPr>
                        <w:t xml:space="preserve"> main()</w:t>
                      </w:r>
                    </w:p>
                    <w:p w:rsidR="00AD7E60" w:rsidRPr="008659CA" w:rsidRDefault="00AD7E60" w:rsidP="00AD7E60">
                      <w:pPr>
                        <w:overflowPunct/>
                        <w:textAlignment w:val="auto"/>
                        <w:rPr>
                          <w:rFonts w:ascii="Lucida Console" w:hAnsi="Lucida Console" w:cs="Courier New"/>
                          <w:noProof/>
                          <w:sz w:val="14"/>
                          <w:szCs w:val="14"/>
                          <w:lang w:val="hu-HU"/>
                        </w:rPr>
                      </w:pPr>
                      <w:r w:rsidRPr="008659CA">
                        <w:rPr>
                          <w:rFonts w:ascii="Lucida Console" w:hAnsi="Lucida Console" w:cs="Courier New"/>
                          <w:noProof/>
                          <w:sz w:val="14"/>
                          <w:szCs w:val="14"/>
                          <w:lang w:val="hu-HU"/>
                        </w:rPr>
                        <w:t>{</w:t>
                      </w:r>
                    </w:p>
                    <w:p w:rsidR="00AD7E60" w:rsidRPr="008659CA" w:rsidRDefault="00AD7E60" w:rsidP="00AD7E60">
                      <w:pPr>
                        <w:overflowPunct/>
                        <w:textAlignment w:val="auto"/>
                        <w:rPr>
                          <w:rFonts w:ascii="Lucida Console" w:hAnsi="Lucida Console" w:cs="Courier New"/>
                          <w:noProof/>
                          <w:sz w:val="14"/>
                          <w:szCs w:val="14"/>
                          <w:lang w:val="hu-HU"/>
                        </w:rPr>
                      </w:pPr>
                      <w:r w:rsidRPr="008659CA">
                        <w:rPr>
                          <w:rFonts w:ascii="Lucida Console" w:hAnsi="Lucida Console" w:cs="Courier New"/>
                          <w:noProof/>
                          <w:sz w:val="14"/>
                          <w:szCs w:val="14"/>
                          <w:lang w:val="hu-HU"/>
                        </w:rPr>
                        <w:tab/>
                      </w:r>
                      <w:r w:rsidR="00C74A94">
                        <w:rPr>
                          <w:rFonts w:ascii="Lucida Console" w:hAnsi="Lucida Console" w:cs="Courier New"/>
                          <w:noProof/>
                          <w:color w:val="0000FF"/>
                          <w:sz w:val="14"/>
                          <w:szCs w:val="14"/>
                          <w:lang w:val="hu-HU"/>
                        </w:rPr>
                        <w:t>double</w:t>
                      </w:r>
                      <w:r w:rsidRPr="008659CA">
                        <w:rPr>
                          <w:rFonts w:ascii="Lucida Console" w:hAnsi="Lucida Console" w:cs="Courier New"/>
                          <w:noProof/>
                          <w:sz w:val="14"/>
                          <w:szCs w:val="14"/>
                          <w:lang w:val="hu-HU"/>
                        </w:rPr>
                        <w:t xml:space="preserve"> a,b,c, d;</w:t>
                      </w:r>
                    </w:p>
                    <w:p w:rsidR="00AD7E60" w:rsidRPr="008659CA" w:rsidRDefault="00AD7E60" w:rsidP="00AD7E60">
                      <w:pPr>
                        <w:overflowPunct/>
                        <w:textAlignment w:val="auto"/>
                        <w:rPr>
                          <w:rFonts w:ascii="Lucida Console" w:hAnsi="Lucida Console" w:cs="Courier New"/>
                          <w:noProof/>
                          <w:sz w:val="14"/>
                          <w:szCs w:val="14"/>
                          <w:lang w:val="hu-HU"/>
                        </w:rPr>
                      </w:pPr>
                    </w:p>
                    <w:p w:rsidR="00AD7E60" w:rsidRPr="008659CA" w:rsidRDefault="00AD7E60" w:rsidP="00AD7E60">
                      <w:pPr>
                        <w:overflowPunct/>
                        <w:textAlignment w:val="auto"/>
                        <w:rPr>
                          <w:rFonts w:ascii="Lucida Console" w:hAnsi="Lucida Console" w:cs="Courier New"/>
                          <w:noProof/>
                          <w:sz w:val="14"/>
                          <w:szCs w:val="14"/>
                          <w:lang w:val="hu-HU"/>
                        </w:rPr>
                      </w:pPr>
                      <w:r>
                        <w:rPr>
                          <w:rFonts w:ascii="Lucida Console" w:hAnsi="Lucida Console" w:cs="Courier New"/>
                          <w:noProof/>
                          <w:sz w:val="14"/>
                          <w:szCs w:val="14"/>
                          <w:lang w:val="hu-HU"/>
                        </w:rPr>
                        <w:tab/>
                        <w:t>cin &gt;&gt; a</w:t>
                      </w:r>
                      <w:r w:rsidRPr="008659CA">
                        <w:rPr>
                          <w:rFonts w:ascii="Lucida Console" w:hAnsi="Lucida Console" w:cs="Courier New"/>
                          <w:noProof/>
                          <w:sz w:val="14"/>
                          <w:szCs w:val="14"/>
                          <w:lang w:val="hu-HU"/>
                        </w:rPr>
                        <w:t>;</w:t>
                      </w:r>
                    </w:p>
                    <w:p w:rsidR="00AD7E60" w:rsidRPr="008659CA" w:rsidRDefault="00AD7E60" w:rsidP="00AD7E60">
                      <w:pPr>
                        <w:overflowPunct/>
                        <w:textAlignment w:val="auto"/>
                        <w:rPr>
                          <w:rFonts w:ascii="Lucida Console" w:hAnsi="Lucida Console" w:cs="Courier New"/>
                          <w:noProof/>
                          <w:sz w:val="14"/>
                          <w:szCs w:val="14"/>
                          <w:lang w:val="hu-HU"/>
                        </w:rPr>
                      </w:pPr>
                      <w:r>
                        <w:rPr>
                          <w:rFonts w:ascii="Lucida Console" w:hAnsi="Lucida Console" w:cs="Courier New"/>
                          <w:noProof/>
                          <w:sz w:val="14"/>
                          <w:szCs w:val="14"/>
                          <w:lang w:val="hu-HU"/>
                        </w:rPr>
                        <w:tab/>
                      </w:r>
                      <w:r w:rsidRPr="008659CA">
                        <w:rPr>
                          <w:rFonts w:ascii="Lucida Console" w:hAnsi="Lucida Console" w:cs="Courier New"/>
                          <w:noProof/>
                          <w:sz w:val="14"/>
                          <w:szCs w:val="14"/>
                          <w:lang w:val="hu-HU"/>
                        </w:rPr>
                        <w:t>b=2;</w:t>
                      </w:r>
                    </w:p>
                    <w:p w:rsidR="00AD7E60" w:rsidRPr="008659CA" w:rsidRDefault="00AD7E60" w:rsidP="00AD7E60">
                      <w:pPr>
                        <w:overflowPunct/>
                        <w:textAlignment w:val="auto"/>
                        <w:rPr>
                          <w:rFonts w:ascii="Lucida Console" w:hAnsi="Lucida Console" w:cs="Courier New"/>
                          <w:noProof/>
                          <w:sz w:val="14"/>
                          <w:szCs w:val="14"/>
                          <w:lang w:val="hu-HU"/>
                        </w:rPr>
                      </w:pPr>
                      <w:r>
                        <w:rPr>
                          <w:rFonts w:ascii="Lucida Console" w:hAnsi="Lucida Console" w:cs="Courier New"/>
                          <w:noProof/>
                          <w:sz w:val="14"/>
                          <w:szCs w:val="14"/>
                          <w:lang w:val="hu-HU"/>
                        </w:rPr>
                        <w:tab/>
                      </w:r>
                      <w:r w:rsidRPr="008659CA">
                        <w:rPr>
                          <w:rFonts w:ascii="Lucida Console" w:hAnsi="Lucida Console" w:cs="Courier New"/>
                          <w:noProof/>
                          <w:sz w:val="14"/>
                          <w:szCs w:val="14"/>
                          <w:lang w:val="hu-HU"/>
                        </w:rPr>
                        <w:t>c=3;</w:t>
                      </w:r>
                    </w:p>
                    <w:p w:rsidR="00AD7E60" w:rsidRPr="008659CA" w:rsidRDefault="00AD7E60" w:rsidP="00AD7E60">
                      <w:pPr>
                        <w:overflowPunct/>
                        <w:textAlignment w:val="auto"/>
                        <w:rPr>
                          <w:rFonts w:ascii="Lucida Console" w:hAnsi="Lucida Console" w:cs="Courier New"/>
                          <w:noProof/>
                          <w:sz w:val="14"/>
                          <w:szCs w:val="14"/>
                          <w:lang w:val="hu-HU"/>
                        </w:rPr>
                      </w:pPr>
                    </w:p>
                    <w:p w:rsidR="00AD7E60" w:rsidRPr="008659CA" w:rsidRDefault="00AD7E60" w:rsidP="00AD7E60">
                      <w:pPr>
                        <w:overflowPunct/>
                        <w:textAlignment w:val="auto"/>
                        <w:rPr>
                          <w:rFonts w:ascii="Lucida Console" w:hAnsi="Lucida Console" w:cs="Courier New"/>
                          <w:noProof/>
                          <w:sz w:val="14"/>
                          <w:szCs w:val="14"/>
                          <w:lang w:val="hu-HU"/>
                        </w:rPr>
                      </w:pPr>
                      <w:r>
                        <w:rPr>
                          <w:rFonts w:ascii="Lucida Console" w:hAnsi="Lucida Console" w:cs="Courier New"/>
                          <w:noProof/>
                          <w:sz w:val="14"/>
                          <w:szCs w:val="14"/>
                          <w:lang w:val="hu-HU"/>
                        </w:rPr>
                        <w:tab/>
                        <w:t>d=a-</w:t>
                      </w:r>
                      <w:r w:rsidRPr="008659CA">
                        <w:rPr>
                          <w:rFonts w:ascii="Lucida Console" w:hAnsi="Lucida Console" w:cs="Courier New"/>
                          <w:noProof/>
                          <w:sz w:val="14"/>
                          <w:szCs w:val="14"/>
                          <w:lang w:val="hu-HU"/>
                        </w:rPr>
                        <w:t>c;</w:t>
                      </w:r>
                      <w:r>
                        <w:rPr>
                          <w:rFonts w:ascii="Lucida Console" w:hAnsi="Lucida Console" w:cs="Courier New"/>
                          <w:noProof/>
                          <w:sz w:val="14"/>
                          <w:szCs w:val="14"/>
                          <w:lang w:val="hu-HU"/>
                        </w:rPr>
                        <w:t xml:space="preserve"> //Modification #1: </w:t>
                      </w:r>
                      <w:r w:rsidRPr="008659CA">
                        <w:rPr>
                          <w:rFonts w:ascii="Lucida Console" w:hAnsi="Lucida Console" w:cs="Courier New"/>
                          <w:noProof/>
                          <w:sz w:val="14"/>
                          <w:szCs w:val="14"/>
                          <w:lang w:val="hu-HU"/>
                        </w:rPr>
                        <w:t>d=a+c;</w:t>
                      </w:r>
                    </w:p>
                    <w:p w:rsidR="00AD7E60" w:rsidRPr="008659CA" w:rsidRDefault="00AD7E60" w:rsidP="00AD7E60">
                      <w:pPr>
                        <w:overflowPunct/>
                        <w:textAlignment w:val="auto"/>
                        <w:rPr>
                          <w:rFonts w:ascii="Lucida Console" w:hAnsi="Lucida Console" w:cs="Courier New"/>
                          <w:noProof/>
                          <w:sz w:val="14"/>
                          <w:szCs w:val="14"/>
                          <w:lang w:val="hu-HU"/>
                        </w:rPr>
                      </w:pPr>
                    </w:p>
                    <w:p w:rsidR="00AD7E60" w:rsidRPr="008659CA" w:rsidRDefault="00AD7E60" w:rsidP="00AD7E60">
                      <w:pPr>
                        <w:overflowPunct/>
                        <w:textAlignment w:val="auto"/>
                        <w:rPr>
                          <w:rFonts w:ascii="Lucida Console" w:hAnsi="Lucida Console" w:cs="Courier New"/>
                          <w:noProof/>
                          <w:sz w:val="14"/>
                          <w:szCs w:val="14"/>
                          <w:lang w:val="hu-HU"/>
                        </w:rPr>
                      </w:pPr>
                      <w:r w:rsidRPr="008659CA">
                        <w:rPr>
                          <w:rFonts w:ascii="Lucida Console" w:hAnsi="Lucida Console" w:cs="Courier New"/>
                          <w:noProof/>
                          <w:sz w:val="14"/>
                          <w:szCs w:val="14"/>
                          <w:lang w:val="hu-HU"/>
                        </w:rPr>
                        <w:tab/>
                      </w:r>
                      <w:r w:rsidRPr="008659CA">
                        <w:rPr>
                          <w:rFonts w:ascii="Lucida Console" w:hAnsi="Lucida Console" w:cs="Courier New"/>
                          <w:noProof/>
                          <w:color w:val="0000FF"/>
                          <w:sz w:val="14"/>
                          <w:szCs w:val="14"/>
                          <w:lang w:val="hu-HU"/>
                        </w:rPr>
                        <w:t>if</w:t>
                      </w:r>
                      <w:r w:rsidRPr="008659CA">
                        <w:rPr>
                          <w:rFonts w:ascii="Lucida Console" w:hAnsi="Lucida Console" w:cs="Courier New"/>
                          <w:noProof/>
                          <w:sz w:val="14"/>
                          <w:szCs w:val="14"/>
                          <w:lang w:val="hu-HU"/>
                        </w:rPr>
                        <w:t>(a&gt;0)</w:t>
                      </w:r>
                    </w:p>
                    <w:p w:rsidR="00AD7E60" w:rsidRPr="008659CA" w:rsidRDefault="00AD7E60" w:rsidP="00AD7E60">
                      <w:pPr>
                        <w:overflowPunct/>
                        <w:textAlignment w:val="auto"/>
                        <w:rPr>
                          <w:rFonts w:ascii="Lucida Console" w:hAnsi="Lucida Console" w:cs="Courier New"/>
                          <w:noProof/>
                          <w:sz w:val="14"/>
                          <w:szCs w:val="14"/>
                          <w:lang w:val="hu-HU"/>
                        </w:rPr>
                      </w:pPr>
                      <w:r w:rsidRPr="008659CA">
                        <w:rPr>
                          <w:rFonts w:ascii="Lucida Console" w:hAnsi="Lucida Console" w:cs="Courier New"/>
                          <w:noProof/>
                          <w:sz w:val="14"/>
                          <w:szCs w:val="14"/>
                          <w:lang w:val="hu-HU"/>
                        </w:rPr>
                        <w:tab/>
                      </w:r>
                      <w:r w:rsidRPr="008659CA">
                        <w:rPr>
                          <w:rFonts w:ascii="Lucida Console" w:hAnsi="Lucida Console" w:cs="Courier New"/>
                          <w:noProof/>
                          <w:sz w:val="14"/>
                          <w:szCs w:val="14"/>
                          <w:lang w:val="hu-HU"/>
                        </w:rPr>
                        <w:tab/>
                        <w:t>cout &lt;&lt; b &lt;&lt; endl;</w:t>
                      </w:r>
                    </w:p>
                    <w:p w:rsidR="00AD7E60" w:rsidRPr="008659CA" w:rsidRDefault="00AD7E60" w:rsidP="00AD7E60">
                      <w:pPr>
                        <w:overflowPunct/>
                        <w:textAlignment w:val="auto"/>
                        <w:rPr>
                          <w:rFonts w:ascii="Lucida Console" w:hAnsi="Lucida Console" w:cs="Courier New"/>
                          <w:noProof/>
                          <w:color w:val="0000FF"/>
                          <w:sz w:val="14"/>
                          <w:szCs w:val="14"/>
                          <w:lang w:val="hu-HU"/>
                        </w:rPr>
                      </w:pPr>
                      <w:r w:rsidRPr="008659CA">
                        <w:rPr>
                          <w:rFonts w:ascii="Lucida Console" w:hAnsi="Lucida Console" w:cs="Courier New"/>
                          <w:noProof/>
                          <w:sz w:val="14"/>
                          <w:szCs w:val="14"/>
                          <w:lang w:val="hu-HU"/>
                        </w:rPr>
                        <w:tab/>
                      </w:r>
                      <w:r w:rsidRPr="008659CA">
                        <w:rPr>
                          <w:rFonts w:ascii="Lucida Console" w:hAnsi="Lucida Console" w:cs="Courier New"/>
                          <w:noProof/>
                          <w:color w:val="0000FF"/>
                          <w:sz w:val="14"/>
                          <w:szCs w:val="14"/>
                          <w:lang w:val="hu-HU"/>
                        </w:rPr>
                        <w:t>else</w:t>
                      </w:r>
                    </w:p>
                    <w:p w:rsidR="00AD7E60" w:rsidRPr="008659CA" w:rsidRDefault="00AD7E60" w:rsidP="00AD7E60">
                      <w:pPr>
                        <w:overflowPunct/>
                        <w:textAlignment w:val="auto"/>
                        <w:rPr>
                          <w:rFonts w:ascii="Lucida Console" w:hAnsi="Lucida Console" w:cs="Courier New"/>
                          <w:noProof/>
                          <w:sz w:val="14"/>
                          <w:szCs w:val="14"/>
                          <w:lang w:val="hu-HU"/>
                        </w:rPr>
                      </w:pPr>
                      <w:r w:rsidRPr="008659CA">
                        <w:rPr>
                          <w:rFonts w:ascii="Lucida Console" w:hAnsi="Lucida Console" w:cs="Courier New"/>
                          <w:noProof/>
                          <w:sz w:val="14"/>
                          <w:szCs w:val="14"/>
                          <w:lang w:val="hu-HU"/>
                        </w:rPr>
                        <w:tab/>
                      </w:r>
                      <w:r w:rsidRPr="008659CA">
                        <w:rPr>
                          <w:rFonts w:ascii="Lucida Console" w:hAnsi="Lucida Console" w:cs="Courier New"/>
                          <w:noProof/>
                          <w:sz w:val="14"/>
                          <w:szCs w:val="14"/>
                          <w:lang w:val="hu-HU"/>
                        </w:rPr>
                        <w:tab/>
                        <w:t>cout &lt;&lt; c &lt;&lt; endl;</w:t>
                      </w:r>
                    </w:p>
                    <w:p w:rsidR="00AD7E60" w:rsidRPr="008659CA" w:rsidRDefault="00AD7E60" w:rsidP="00AD7E60">
                      <w:pPr>
                        <w:overflowPunct/>
                        <w:textAlignment w:val="auto"/>
                        <w:rPr>
                          <w:rFonts w:ascii="Lucida Console" w:hAnsi="Lucida Console" w:cs="Courier New"/>
                          <w:noProof/>
                          <w:sz w:val="14"/>
                          <w:szCs w:val="14"/>
                          <w:lang w:val="hu-HU"/>
                        </w:rPr>
                      </w:pPr>
                    </w:p>
                    <w:p w:rsidR="00AD7E60" w:rsidRPr="008659CA" w:rsidRDefault="00AD7E60" w:rsidP="00AD7E60">
                      <w:pPr>
                        <w:overflowPunct/>
                        <w:textAlignment w:val="auto"/>
                        <w:rPr>
                          <w:rFonts w:ascii="Lucida Console" w:hAnsi="Lucida Console" w:cs="Courier New"/>
                          <w:noProof/>
                          <w:color w:val="008000"/>
                          <w:sz w:val="14"/>
                          <w:szCs w:val="14"/>
                          <w:lang w:val="hu-HU"/>
                        </w:rPr>
                      </w:pPr>
                      <w:r w:rsidRPr="008659CA">
                        <w:rPr>
                          <w:rFonts w:ascii="Lucida Console" w:hAnsi="Lucida Console" w:cs="Courier New"/>
                          <w:noProof/>
                          <w:sz w:val="14"/>
                          <w:szCs w:val="14"/>
                          <w:lang w:val="hu-HU"/>
                        </w:rPr>
                        <w:tab/>
                      </w:r>
                      <w:r w:rsidRPr="008659CA">
                        <w:rPr>
                          <w:rFonts w:ascii="Lucida Console" w:hAnsi="Lucida Console" w:cs="Courier New"/>
                          <w:noProof/>
                          <w:color w:val="008000"/>
                          <w:sz w:val="14"/>
                          <w:szCs w:val="14"/>
                          <w:lang w:val="hu-HU"/>
                        </w:rPr>
                        <w:t>//Use d...</w:t>
                      </w:r>
                    </w:p>
                    <w:p w:rsidR="00AD7E60" w:rsidRPr="008659CA" w:rsidRDefault="00AD7E60" w:rsidP="00AD7E60">
                      <w:pPr>
                        <w:overflowPunct/>
                        <w:textAlignment w:val="auto"/>
                        <w:rPr>
                          <w:rFonts w:ascii="Lucida Console" w:hAnsi="Lucida Console" w:cs="Courier New"/>
                          <w:noProof/>
                          <w:color w:val="008000"/>
                          <w:sz w:val="14"/>
                          <w:szCs w:val="14"/>
                          <w:lang w:val="hu-HU"/>
                        </w:rPr>
                      </w:pPr>
                    </w:p>
                    <w:p w:rsidR="00AD7E60" w:rsidRPr="008659CA" w:rsidRDefault="00AD7E60" w:rsidP="00AD7E60">
                      <w:pPr>
                        <w:overflowPunct/>
                        <w:textAlignment w:val="auto"/>
                        <w:rPr>
                          <w:rFonts w:ascii="Lucida Console" w:hAnsi="Lucida Console" w:cs="Courier New"/>
                          <w:noProof/>
                          <w:sz w:val="14"/>
                          <w:szCs w:val="14"/>
                          <w:lang w:val="hu-HU"/>
                        </w:rPr>
                      </w:pPr>
                      <w:r w:rsidRPr="008659CA">
                        <w:rPr>
                          <w:rFonts w:ascii="Lucida Console" w:hAnsi="Lucida Console" w:cs="Courier New"/>
                          <w:noProof/>
                          <w:sz w:val="14"/>
                          <w:szCs w:val="14"/>
                          <w:lang w:val="hu-HU"/>
                        </w:rPr>
                        <w:tab/>
                        <w:t>exit(0);</w:t>
                      </w:r>
                    </w:p>
                    <w:p w:rsidR="00AD7E60" w:rsidRPr="008659CA" w:rsidRDefault="00AD7E60" w:rsidP="00AD7E60">
                      <w:pPr>
                        <w:rPr>
                          <w:rFonts w:ascii="Lucida Console" w:hAnsi="Lucida Console"/>
                          <w:sz w:val="14"/>
                          <w:szCs w:val="14"/>
                        </w:rPr>
                      </w:pPr>
                      <w:r w:rsidRPr="008659CA">
                        <w:rPr>
                          <w:rFonts w:ascii="Lucida Console" w:hAnsi="Lucida Console" w:cs="Courier New"/>
                          <w:noProof/>
                          <w:sz w:val="14"/>
                          <w:szCs w:val="14"/>
                          <w:lang w:val="hu-HU"/>
                        </w:rPr>
                        <w:t>}</w:t>
                      </w:r>
                    </w:p>
                  </w:txbxContent>
                </v:textbox>
              </v:shape>
            </v:group>
            <w10:wrap type="none"/>
            <w10:anchorlock/>
          </v:group>
        </w:pict>
      </w:r>
    </w:p>
    <w:p w:rsidR="005A4434" w:rsidRDefault="00F366A7" w:rsidP="00F366A7">
      <w:pPr>
        <w:pStyle w:val="Caption"/>
        <w:jc w:val="center"/>
        <w:rPr>
          <w:position w:val="10"/>
        </w:rPr>
      </w:pPr>
      <w:r>
        <w:rPr>
          <w:position w:val="10"/>
        </w:rPr>
        <w:t xml:space="preserve">Listing 1. </w:t>
      </w:r>
      <w:r w:rsidRPr="00F366A7">
        <w:rPr>
          <w:b w:val="0"/>
          <w:position w:val="10"/>
        </w:rPr>
        <w:t>Three versions of a simple program</w:t>
      </w:r>
      <w:r w:rsidRPr="00F366A7" w:rsidDel="00F366A7">
        <w:rPr>
          <w:b w:val="0"/>
          <w:position w:val="10"/>
        </w:rPr>
        <w:t xml:space="preserve"> </w:t>
      </w:r>
    </w:p>
    <w:p w:rsidR="005A4434" w:rsidRDefault="005A4434" w:rsidP="00175B66">
      <w:pPr>
        <w:widowControl w:val="0"/>
        <w:ind w:right="72"/>
        <w:jc w:val="both"/>
        <w:rPr>
          <w:position w:val="10"/>
          <w:sz w:val="20"/>
        </w:rPr>
      </w:pPr>
    </w:p>
    <w:p w:rsidR="00175B66" w:rsidRDefault="005A4434" w:rsidP="00175B66">
      <w:pPr>
        <w:widowControl w:val="0"/>
        <w:ind w:right="72"/>
        <w:jc w:val="both"/>
        <w:rPr>
          <w:position w:val="10"/>
          <w:sz w:val="20"/>
        </w:rPr>
      </w:pPr>
      <w:r>
        <w:rPr>
          <w:position w:val="10"/>
          <w:sz w:val="20"/>
        </w:rPr>
        <w:t xml:space="preserve">Let’s consider the </w:t>
      </w:r>
      <w:r w:rsidR="00AD7E60">
        <w:rPr>
          <w:position w:val="10"/>
          <w:sz w:val="20"/>
        </w:rPr>
        <w:t>three different</w:t>
      </w:r>
      <w:r>
        <w:rPr>
          <w:position w:val="10"/>
          <w:sz w:val="20"/>
        </w:rPr>
        <w:t xml:space="preserve"> versions of a simple program in </w:t>
      </w:r>
      <w:r w:rsidR="00AD7E60">
        <w:rPr>
          <w:position w:val="10"/>
          <w:sz w:val="20"/>
        </w:rPr>
        <w:t>L</w:t>
      </w:r>
      <w:r>
        <w:rPr>
          <w:position w:val="10"/>
          <w:sz w:val="20"/>
        </w:rPr>
        <w:t xml:space="preserve">isting </w:t>
      </w:r>
      <w:r w:rsidR="00AD7E60">
        <w:rPr>
          <w:position w:val="10"/>
          <w:sz w:val="20"/>
        </w:rPr>
        <w:t>1</w:t>
      </w:r>
      <w:r>
        <w:rPr>
          <w:position w:val="10"/>
          <w:sz w:val="20"/>
        </w:rPr>
        <w:t>. If the input of the program (the test case) is a=1, then the outcome of the original program is that 2 is printed on the screen.</w:t>
      </w:r>
      <w:r w:rsidR="00AD7E60">
        <w:rPr>
          <w:position w:val="10"/>
          <w:sz w:val="20"/>
        </w:rPr>
        <w:t xml:space="preserve"> The second version still prints 2 for a=1, which is a modification traversing test case, and it is successful even though no modifications have been tested.</w:t>
      </w:r>
      <w:r>
        <w:rPr>
          <w:position w:val="10"/>
          <w:sz w:val="20"/>
        </w:rPr>
        <w:t xml:space="preserve"> </w:t>
      </w:r>
      <w:r w:rsidR="002C2735">
        <w:rPr>
          <w:position w:val="10"/>
          <w:sz w:val="20"/>
        </w:rPr>
        <w:t>In the third version there are t</w:t>
      </w:r>
      <w:r w:rsidR="00C74A94">
        <w:rPr>
          <w:position w:val="10"/>
          <w:sz w:val="20"/>
        </w:rPr>
        <w:t>wo</w:t>
      </w:r>
      <w:r w:rsidR="002C2735">
        <w:rPr>
          <w:position w:val="10"/>
          <w:sz w:val="20"/>
        </w:rPr>
        <w:t xml:space="preserve"> modifications. </w:t>
      </w:r>
      <w:r w:rsidR="00C74A94">
        <w:rPr>
          <w:position w:val="10"/>
          <w:sz w:val="20"/>
        </w:rPr>
        <w:t>Although for a=1 the outcome of the original and modified programs differs, the test case is still not modification traversing for Modification #2.</w:t>
      </w:r>
      <w:r w:rsidR="000E79A4">
        <w:rPr>
          <w:position w:val="10"/>
          <w:sz w:val="20"/>
        </w:rPr>
        <w:t xml:space="preserve"> Although these simple examples show only two possible anomalies, theoretically, there are four of them: If the test case does not traverse any modifications, the output cannot be affected (S0). The other three types of the same output symptom are </w:t>
      </w:r>
      <w:r w:rsidR="000E79A4">
        <w:rPr>
          <w:i/>
          <w:position w:val="10"/>
          <w:sz w:val="20"/>
        </w:rPr>
        <w:t>coincidental correctness</w:t>
      </w:r>
      <w:r w:rsidR="000E79A4">
        <w:rPr>
          <w:position w:val="10"/>
          <w:sz w:val="20"/>
        </w:rPr>
        <w:t xml:space="preserve"> (S1); </w:t>
      </w:r>
      <w:r w:rsidR="000E79A4">
        <w:rPr>
          <w:i/>
          <w:position w:val="10"/>
          <w:sz w:val="20"/>
        </w:rPr>
        <w:t>predicate-only symptom</w:t>
      </w:r>
      <w:r w:rsidR="000E79A4">
        <w:rPr>
          <w:position w:val="10"/>
          <w:sz w:val="20"/>
        </w:rPr>
        <w:t xml:space="preserve">, e.g. the modification influences (either directly or indirectly) only a predicate (S2); or the </w:t>
      </w:r>
      <w:r w:rsidR="000E79A4">
        <w:rPr>
          <w:i/>
          <w:position w:val="10"/>
          <w:sz w:val="20"/>
        </w:rPr>
        <w:t>modified stat</w:t>
      </w:r>
      <w:r w:rsidR="000E79A4">
        <w:rPr>
          <w:i/>
          <w:position w:val="10"/>
          <w:sz w:val="20"/>
        </w:rPr>
        <w:t>e</w:t>
      </w:r>
      <w:r w:rsidR="000E79A4">
        <w:rPr>
          <w:i/>
          <w:position w:val="10"/>
          <w:sz w:val="20"/>
        </w:rPr>
        <w:t>ment does not affect any output</w:t>
      </w:r>
      <w:r w:rsidR="000E79A4">
        <w:rPr>
          <w:position w:val="10"/>
          <w:sz w:val="20"/>
        </w:rPr>
        <w:t xml:space="preserve"> (S3).</w:t>
      </w:r>
    </w:p>
    <w:p w:rsidR="00C74A94" w:rsidRDefault="00C74A94" w:rsidP="00175B66">
      <w:pPr>
        <w:widowControl w:val="0"/>
        <w:ind w:right="72"/>
        <w:jc w:val="both"/>
        <w:rPr>
          <w:position w:val="10"/>
          <w:sz w:val="20"/>
        </w:rPr>
      </w:pPr>
    </w:p>
    <w:p w:rsidR="00C74A94" w:rsidRPr="00B442E9" w:rsidRDefault="00C74A94" w:rsidP="005828BA">
      <w:pPr>
        <w:pStyle w:val="Heading2"/>
      </w:pPr>
      <w:r w:rsidRPr="00B442E9">
        <w:t>2.2 The changed concept</w:t>
      </w:r>
    </w:p>
    <w:p w:rsidR="00C74A94" w:rsidRPr="000665AE" w:rsidRDefault="00C74A94" w:rsidP="00C74A94">
      <w:pPr>
        <w:widowControl w:val="0"/>
        <w:ind w:right="72"/>
        <w:jc w:val="both"/>
        <w:outlineLvl w:val="0"/>
        <w:rPr>
          <w:sz w:val="20"/>
        </w:rPr>
      </w:pPr>
    </w:p>
    <w:p w:rsidR="00C74A94" w:rsidRDefault="00C15F8E" w:rsidP="00C74A94">
      <w:pPr>
        <w:widowControl w:val="0"/>
        <w:ind w:right="72"/>
        <w:jc w:val="both"/>
        <w:rPr>
          <w:position w:val="10"/>
          <w:sz w:val="20"/>
        </w:rPr>
      </w:pPr>
      <w:r>
        <w:rPr>
          <w:position w:val="10"/>
          <w:sz w:val="20"/>
        </w:rPr>
        <w:t>In order to overcome the above mentioned shortcomings, we have to introduce a new regression testing concept and cr</w:t>
      </w:r>
      <w:r>
        <w:rPr>
          <w:position w:val="10"/>
          <w:sz w:val="20"/>
        </w:rPr>
        <w:t>i</w:t>
      </w:r>
      <w:r>
        <w:rPr>
          <w:position w:val="10"/>
          <w:sz w:val="20"/>
        </w:rPr>
        <w:t xml:space="preserve">terion. </w:t>
      </w:r>
      <w:r w:rsidR="00C74A94">
        <w:rPr>
          <w:position w:val="10"/>
          <w:sz w:val="20"/>
        </w:rPr>
        <w:t xml:space="preserve">Our goal is to test each modification in such a way that </w:t>
      </w:r>
      <w:r>
        <w:rPr>
          <w:position w:val="10"/>
          <w:sz w:val="20"/>
        </w:rPr>
        <w:t xml:space="preserve">– if possible </w:t>
      </w:r>
      <w:r w:rsidR="00D22284">
        <w:rPr>
          <w:position w:val="10"/>
          <w:sz w:val="20"/>
        </w:rPr>
        <w:t>–</w:t>
      </w:r>
      <w:r>
        <w:rPr>
          <w:position w:val="10"/>
          <w:sz w:val="20"/>
        </w:rPr>
        <w:t xml:space="preserve"> </w:t>
      </w:r>
      <w:r w:rsidR="00D22284">
        <w:rPr>
          <w:position w:val="10"/>
          <w:sz w:val="20"/>
        </w:rPr>
        <w:t>after the test traverses the location of the modification at least</w:t>
      </w:r>
      <w:r w:rsidR="00C74A94">
        <w:rPr>
          <w:position w:val="10"/>
          <w:sz w:val="20"/>
        </w:rPr>
        <w:t xml:space="preserve"> </w:t>
      </w:r>
      <w:r w:rsidR="00935D08">
        <w:rPr>
          <w:position w:val="10"/>
          <w:sz w:val="20"/>
        </w:rPr>
        <w:t xml:space="preserve">one </w:t>
      </w:r>
      <w:r w:rsidR="00C74A94">
        <w:rPr>
          <w:position w:val="10"/>
          <w:sz w:val="20"/>
        </w:rPr>
        <w:t>output statement would be affected. Of course the original test suite might not contain test</w:t>
      </w:r>
      <w:r>
        <w:rPr>
          <w:position w:val="10"/>
          <w:sz w:val="20"/>
        </w:rPr>
        <w:t>s</w:t>
      </w:r>
      <w:r w:rsidR="00C74A94">
        <w:rPr>
          <w:position w:val="10"/>
          <w:sz w:val="20"/>
        </w:rPr>
        <w:t xml:space="preserve"> </w:t>
      </w:r>
      <w:r>
        <w:rPr>
          <w:position w:val="10"/>
          <w:sz w:val="20"/>
        </w:rPr>
        <w:t>that meet this criterion, so it is desirable to establish a method that</w:t>
      </w:r>
      <w:r w:rsidR="00C74A94">
        <w:rPr>
          <w:position w:val="10"/>
          <w:sz w:val="20"/>
        </w:rPr>
        <w:t xml:space="preserve"> transform</w:t>
      </w:r>
      <w:r>
        <w:rPr>
          <w:position w:val="10"/>
          <w:sz w:val="20"/>
        </w:rPr>
        <w:t>s</w:t>
      </w:r>
      <w:r w:rsidR="00C74A94">
        <w:rPr>
          <w:position w:val="10"/>
          <w:sz w:val="20"/>
        </w:rPr>
        <w:t xml:space="preserve"> all possibly usable regression test</w:t>
      </w:r>
      <w:r>
        <w:rPr>
          <w:position w:val="10"/>
          <w:sz w:val="20"/>
        </w:rPr>
        <w:t xml:space="preserve"> cases</w:t>
      </w:r>
      <w:r w:rsidR="00C74A94">
        <w:rPr>
          <w:position w:val="10"/>
          <w:sz w:val="20"/>
        </w:rPr>
        <w:t xml:space="preserve">. This way, errors can be revealed with a much higher probability </w:t>
      </w:r>
      <w:r w:rsidR="00C74A94" w:rsidRPr="00D22284">
        <w:rPr>
          <w:position w:val="10"/>
          <w:sz w:val="20"/>
        </w:rPr>
        <w:t>and in an e</w:t>
      </w:r>
      <w:r w:rsidR="00C74A94">
        <w:rPr>
          <w:position w:val="10"/>
          <w:sz w:val="20"/>
        </w:rPr>
        <w:t>arlier stage.</w:t>
      </w:r>
    </w:p>
    <w:p w:rsidR="00C15F8E" w:rsidRDefault="00C15F8E" w:rsidP="00C74A94">
      <w:pPr>
        <w:widowControl w:val="0"/>
        <w:ind w:right="72"/>
        <w:jc w:val="both"/>
        <w:rPr>
          <w:position w:val="10"/>
          <w:sz w:val="20"/>
        </w:rPr>
      </w:pPr>
    </w:p>
    <w:p w:rsidR="00C74A94" w:rsidRDefault="00C74A94" w:rsidP="00C74A94">
      <w:pPr>
        <w:widowControl w:val="0"/>
        <w:ind w:right="72"/>
        <w:jc w:val="both"/>
        <w:rPr>
          <w:position w:val="10"/>
          <w:sz w:val="20"/>
        </w:rPr>
      </w:pPr>
      <w:r>
        <w:rPr>
          <w:position w:val="10"/>
          <w:sz w:val="20"/>
        </w:rPr>
        <w:t>Naturally, to detect a fault</w:t>
      </w:r>
      <w:r w:rsidR="00C15F8E">
        <w:rPr>
          <w:position w:val="10"/>
          <w:sz w:val="20"/>
        </w:rPr>
        <w:t>y</w:t>
      </w:r>
      <w:r>
        <w:rPr>
          <w:position w:val="10"/>
          <w:sz w:val="20"/>
        </w:rPr>
        <w:t xml:space="preserve"> </w:t>
      </w:r>
      <w:r w:rsidR="00C15F8E">
        <w:rPr>
          <w:position w:val="10"/>
          <w:sz w:val="20"/>
        </w:rPr>
        <w:t>modification</w:t>
      </w:r>
      <w:r w:rsidR="008D1164">
        <w:rPr>
          <w:position w:val="10"/>
          <w:sz w:val="20"/>
        </w:rPr>
        <w:t>,</w:t>
      </w:r>
      <w:r w:rsidR="00C15F8E">
        <w:rPr>
          <w:position w:val="10"/>
          <w:sz w:val="20"/>
        </w:rPr>
        <w:t xml:space="preserve"> </w:t>
      </w:r>
      <w:r>
        <w:rPr>
          <w:position w:val="10"/>
          <w:sz w:val="20"/>
        </w:rPr>
        <w:t xml:space="preserve">the underlying test case has to </w:t>
      </w:r>
    </w:p>
    <w:p w:rsidR="00C74A94" w:rsidRDefault="00C74A94" w:rsidP="00C74A94">
      <w:pPr>
        <w:widowControl w:val="0"/>
        <w:numPr>
          <w:ilvl w:val="0"/>
          <w:numId w:val="12"/>
        </w:numPr>
        <w:tabs>
          <w:tab w:val="clear" w:pos="720"/>
          <w:tab w:val="num" w:pos="567"/>
        </w:tabs>
        <w:ind w:left="567" w:right="72"/>
        <w:jc w:val="both"/>
        <w:rPr>
          <w:position w:val="10"/>
          <w:sz w:val="20"/>
        </w:rPr>
      </w:pPr>
      <w:r>
        <w:rPr>
          <w:position w:val="10"/>
          <w:sz w:val="20"/>
        </w:rPr>
        <w:t xml:space="preserve">reach the fault </w:t>
      </w:r>
      <w:r w:rsidR="00B71320">
        <w:rPr>
          <w:position w:val="10"/>
          <w:sz w:val="20"/>
        </w:rPr>
        <w:t xml:space="preserve">(it has to be modification traversing with respect to the faulty modification) </w:t>
      </w:r>
    </w:p>
    <w:p w:rsidR="00C74A94" w:rsidRDefault="00C74A94" w:rsidP="00C74A94">
      <w:pPr>
        <w:widowControl w:val="0"/>
        <w:numPr>
          <w:ilvl w:val="0"/>
          <w:numId w:val="12"/>
        </w:numPr>
        <w:tabs>
          <w:tab w:val="clear" w:pos="720"/>
          <w:tab w:val="num" w:pos="567"/>
        </w:tabs>
        <w:ind w:left="567" w:right="72"/>
        <w:jc w:val="both"/>
        <w:rPr>
          <w:position w:val="10"/>
          <w:sz w:val="20"/>
        </w:rPr>
      </w:pPr>
      <w:r>
        <w:rPr>
          <w:position w:val="10"/>
          <w:sz w:val="20"/>
        </w:rPr>
        <w:t>the inner state of the program has to be erroneous</w:t>
      </w:r>
      <w:r w:rsidR="00D22284">
        <w:rPr>
          <w:position w:val="10"/>
          <w:sz w:val="20"/>
        </w:rPr>
        <w:t xml:space="preserve"> (the behavio</w:t>
      </w:r>
      <w:r w:rsidR="00B71320">
        <w:rPr>
          <w:position w:val="10"/>
          <w:sz w:val="20"/>
        </w:rPr>
        <w:t>r of the program has to differ from the expected)</w:t>
      </w:r>
    </w:p>
    <w:p w:rsidR="00C74A94" w:rsidRPr="000E2ADB" w:rsidRDefault="00C74A94" w:rsidP="00C74A94">
      <w:pPr>
        <w:widowControl w:val="0"/>
        <w:numPr>
          <w:ilvl w:val="0"/>
          <w:numId w:val="12"/>
        </w:numPr>
        <w:tabs>
          <w:tab w:val="clear" w:pos="720"/>
          <w:tab w:val="num" w:pos="567"/>
        </w:tabs>
        <w:ind w:left="567" w:right="72"/>
        <w:jc w:val="both"/>
        <w:rPr>
          <w:sz w:val="20"/>
        </w:rPr>
      </w:pPr>
      <w:r>
        <w:rPr>
          <w:position w:val="10"/>
          <w:sz w:val="20"/>
        </w:rPr>
        <w:t>the fault has to reach an output statement resulting in a failure</w:t>
      </w:r>
      <w:r w:rsidR="00B71320">
        <w:rPr>
          <w:position w:val="10"/>
          <w:sz w:val="20"/>
        </w:rPr>
        <w:t xml:space="preserve"> (after the traversal through the erroneous statement, an output statement should be reached)</w:t>
      </w:r>
    </w:p>
    <w:p w:rsidR="000E2ADB" w:rsidRDefault="000E2ADB" w:rsidP="000E2ADB">
      <w:pPr>
        <w:widowControl w:val="0"/>
        <w:ind w:right="72"/>
        <w:jc w:val="both"/>
        <w:rPr>
          <w:position w:val="10"/>
          <w:sz w:val="20"/>
        </w:rPr>
      </w:pPr>
    </w:p>
    <w:p w:rsidR="000E2ADB" w:rsidRPr="009636FF" w:rsidRDefault="00E60A57" w:rsidP="000E2ADB">
      <w:pPr>
        <w:widowControl w:val="0"/>
        <w:ind w:right="72"/>
        <w:jc w:val="both"/>
        <w:rPr>
          <w:sz w:val="20"/>
        </w:rPr>
      </w:pPr>
      <w:r>
        <w:rPr>
          <w:position w:val="10"/>
          <w:sz w:val="20"/>
        </w:rPr>
        <w:t>Common</w:t>
      </w:r>
      <w:r w:rsidR="000E2ADB">
        <w:rPr>
          <w:position w:val="10"/>
          <w:sz w:val="20"/>
        </w:rPr>
        <w:t xml:space="preserve"> methods consider a test case successful if the outputs of the original and modified programs are identical. </w:t>
      </w:r>
      <w:r w:rsidR="00DC6BDB">
        <w:rPr>
          <w:position w:val="10"/>
          <w:sz w:val="20"/>
        </w:rPr>
        <w:t xml:space="preserve">The biggest concept change is that we fulfill these requirements using a pair of test cases derived from the original test case instead of just one test. </w:t>
      </w:r>
    </w:p>
    <w:p w:rsidR="00C74A94" w:rsidRPr="000665AE" w:rsidRDefault="00C74A94" w:rsidP="00C74A94">
      <w:pPr>
        <w:widowControl w:val="0"/>
        <w:ind w:left="207" w:right="72"/>
        <w:jc w:val="both"/>
        <w:rPr>
          <w:sz w:val="20"/>
        </w:rPr>
      </w:pPr>
    </w:p>
    <w:p w:rsidR="00D22284" w:rsidRDefault="00D22284" w:rsidP="005828BA">
      <w:pPr>
        <w:pStyle w:val="Heading2"/>
      </w:pPr>
      <w:r>
        <w:t>2.3</w:t>
      </w:r>
      <w:r w:rsidRPr="00B442E9">
        <w:t xml:space="preserve"> The </w:t>
      </w:r>
      <w:r>
        <w:t>test generator framework</w:t>
      </w:r>
    </w:p>
    <w:p w:rsidR="00D22284" w:rsidRDefault="00D22284" w:rsidP="00C74A94">
      <w:pPr>
        <w:widowControl w:val="0"/>
        <w:ind w:right="72"/>
        <w:jc w:val="both"/>
        <w:rPr>
          <w:sz w:val="22"/>
          <w:szCs w:val="22"/>
        </w:rPr>
      </w:pPr>
    </w:p>
    <w:p w:rsidR="00D22284" w:rsidRDefault="00D22284" w:rsidP="00C74A94">
      <w:pPr>
        <w:widowControl w:val="0"/>
        <w:ind w:right="72"/>
        <w:jc w:val="both"/>
        <w:rPr>
          <w:position w:val="10"/>
          <w:sz w:val="20"/>
        </w:rPr>
      </w:pPr>
      <w:r w:rsidRPr="00D22284">
        <w:rPr>
          <w:position w:val="10"/>
          <w:sz w:val="20"/>
        </w:rPr>
        <w:t>We build our framework around the above set of criteria.</w:t>
      </w:r>
      <w:r>
        <w:rPr>
          <w:position w:val="10"/>
          <w:sz w:val="20"/>
        </w:rPr>
        <w:t xml:space="preserve"> We have had a strong cooperation with </w:t>
      </w:r>
      <w:r w:rsidR="00A2455A">
        <w:rPr>
          <w:position w:val="10"/>
          <w:sz w:val="20"/>
        </w:rPr>
        <w:t>an industrial partner</w:t>
      </w:r>
      <w:r>
        <w:rPr>
          <w:position w:val="10"/>
          <w:sz w:val="20"/>
        </w:rPr>
        <w:t xml:space="preserve">, and the framework we present in this paper is part of </w:t>
      </w:r>
      <w:r w:rsidR="00A2455A">
        <w:rPr>
          <w:position w:val="10"/>
          <w:sz w:val="20"/>
        </w:rPr>
        <w:t>their</w:t>
      </w:r>
      <w:r>
        <w:rPr>
          <w:position w:val="10"/>
          <w:sz w:val="20"/>
        </w:rPr>
        <w:t xml:space="preserve"> project.</w:t>
      </w:r>
      <w:r w:rsidRPr="00D22284">
        <w:rPr>
          <w:position w:val="10"/>
          <w:sz w:val="20"/>
        </w:rPr>
        <w:t xml:space="preserve"> </w:t>
      </w:r>
    </w:p>
    <w:p w:rsidR="000F719E" w:rsidRDefault="00B71320" w:rsidP="00C74A94">
      <w:pPr>
        <w:widowControl w:val="0"/>
        <w:ind w:right="72"/>
        <w:jc w:val="both"/>
        <w:rPr>
          <w:position w:val="10"/>
          <w:sz w:val="20"/>
        </w:rPr>
      </w:pPr>
      <w:r>
        <w:rPr>
          <w:position w:val="10"/>
          <w:sz w:val="20"/>
        </w:rPr>
        <w:t xml:space="preserve">In order to fulfill the first requirement, </w:t>
      </w:r>
      <w:r w:rsidR="00112593">
        <w:rPr>
          <w:position w:val="10"/>
          <w:sz w:val="20"/>
        </w:rPr>
        <w:t>modification traversing test cases have to be selected for a given (possibly erron</w:t>
      </w:r>
      <w:r w:rsidR="00112593">
        <w:rPr>
          <w:position w:val="10"/>
          <w:sz w:val="20"/>
        </w:rPr>
        <w:t>e</w:t>
      </w:r>
      <w:r w:rsidR="00112593">
        <w:rPr>
          <w:position w:val="10"/>
          <w:sz w:val="20"/>
        </w:rPr>
        <w:t>ous) modification. Different techniques can be found in</w:t>
      </w:r>
      <w:r w:rsidR="00C74A94">
        <w:rPr>
          <w:position w:val="10"/>
          <w:sz w:val="20"/>
        </w:rPr>
        <w:t xml:space="preserve"> [6, 8, 9]. </w:t>
      </w:r>
      <w:r w:rsidR="000F719E">
        <w:rPr>
          <w:position w:val="10"/>
          <w:sz w:val="20"/>
        </w:rPr>
        <w:t>Identifying modification traversing test cases requires two steps:</w:t>
      </w:r>
    </w:p>
    <w:p w:rsidR="000F719E" w:rsidRDefault="000F719E" w:rsidP="00A2455A">
      <w:pPr>
        <w:widowControl w:val="0"/>
        <w:numPr>
          <w:ilvl w:val="0"/>
          <w:numId w:val="23"/>
        </w:numPr>
        <w:ind w:right="72"/>
        <w:jc w:val="both"/>
        <w:rPr>
          <w:position w:val="10"/>
          <w:sz w:val="20"/>
        </w:rPr>
      </w:pPr>
      <w:r>
        <w:rPr>
          <w:position w:val="10"/>
          <w:sz w:val="20"/>
        </w:rPr>
        <w:t>The modification needs to be detected</w:t>
      </w:r>
    </w:p>
    <w:p w:rsidR="000F719E" w:rsidRDefault="000F719E" w:rsidP="00A2455A">
      <w:pPr>
        <w:widowControl w:val="0"/>
        <w:numPr>
          <w:ilvl w:val="0"/>
          <w:numId w:val="23"/>
        </w:numPr>
        <w:ind w:right="72"/>
        <w:jc w:val="both"/>
        <w:rPr>
          <w:position w:val="10"/>
          <w:sz w:val="20"/>
        </w:rPr>
      </w:pPr>
      <w:r>
        <w:rPr>
          <w:position w:val="10"/>
          <w:sz w:val="20"/>
        </w:rPr>
        <w:t>Appropriate test cases have to be identified</w:t>
      </w:r>
    </w:p>
    <w:p w:rsidR="00D22284" w:rsidRDefault="00D22284" w:rsidP="00C74A94">
      <w:pPr>
        <w:widowControl w:val="0"/>
        <w:ind w:right="72"/>
        <w:jc w:val="both"/>
        <w:rPr>
          <w:position w:val="10"/>
          <w:sz w:val="20"/>
        </w:rPr>
      </w:pPr>
      <w:r>
        <w:rPr>
          <w:position w:val="10"/>
          <w:sz w:val="20"/>
        </w:rPr>
        <w:t>Of course in the case of real software systems</w:t>
      </w:r>
      <w:r w:rsidR="000F719E">
        <w:rPr>
          <w:position w:val="10"/>
          <w:sz w:val="20"/>
        </w:rPr>
        <w:t xml:space="preserve"> extending possibly millions of lines of code</w:t>
      </w:r>
      <w:r>
        <w:rPr>
          <w:position w:val="10"/>
          <w:sz w:val="20"/>
        </w:rPr>
        <w:t>, it is far from being trivial to identify each modification</w:t>
      </w:r>
      <w:r w:rsidR="004E2F42">
        <w:rPr>
          <w:position w:val="10"/>
          <w:sz w:val="20"/>
        </w:rPr>
        <w:t xml:space="preserve"> in source code. </w:t>
      </w:r>
      <w:r w:rsidR="00A2455A">
        <w:rPr>
          <w:position w:val="10"/>
          <w:sz w:val="20"/>
        </w:rPr>
        <w:t>Our industrial partner</w:t>
      </w:r>
      <w:r w:rsidR="004E2F42">
        <w:rPr>
          <w:position w:val="10"/>
          <w:sz w:val="20"/>
        </w:rPr>
        <w:t xml:space="preserve"> has a static analyzer solution that identifies modific</w:t>
      </w:r>
      <w:r w:rsidR="004E2F42">
        <w:rPr>
          <w:position w:val="10"/>
          <w:sz w:val="20"/>
        </w:rPr>
        <w:t>a</w:t>
      </w:r>
      <w:r w:rsidR="004E2F42">
        <w:rPr>
          <w:position w:val="10"/>
          <w:sz w:val="20"/>
        </w:rPr>
        <w:t>tions within due time</w:t>
      </w:r>
      <w:r w:rsidR="00A2455A">
        <w:rPr>
          <w:position w:val="10"/>
          <w:sz w:val="20"/>
        </w:rPr>
        <w:t xml:space="preserve"> for millions of lines of code</w:t>
      </w:r>
      <w:r w:rsidR="004E2F42">
        <w:rPr>
          <w:position w:val="10"/>
          <w:sz w:val="20"/>
        </w:rPr>
        <w:t>.</w:t>
      </w:r>
      <w:r w:rsidR="00935D08">
        <w:rPr>
          <w:position w:val="10"/>
          <w:sz w:val="20"/>
        </w:rPr>
        <w:t xml:space="preserve"> Although the algorithm and the implementation is part of a comme</w:t>
      </w:r>
      <w:r w:rsidR="00935D08">
        <w:rPr>
          <w:position w:val="10"/>
          <w:sz w:val="20"/>
        </w:rPr>
        <w:t>r</w:t>
      </w:r>
      <w:r w:rsidR="00935D08">
        <w:rPr>
          <w:position w:val="10"/>
          <w:sz w:val="20"/>
        </w:rPr>
        <w:t xml:space="preserve">cial application, for publicly accessible implementation the </w:t>
      </w:r>
      <w:smartTag w:uri="urn:schemas-microsoft-com:office:smarttags" w:element="place">
        <w:smartTag w:uri="urn:schemas-microsoft-com:office:smarttags" w:element="City">
          <w:r w:rsidR="00935D08">
            <w:rPr>
              <w:position w:val="10"/>
              <w:sz w:val="20"/>
            </w:rPr>
            <w:t>Columbus</w:t>
          </w:r>
        </w:smartTag>
      </w:smartTag>
      <w:r w:rsidR="00935D08">
        <w:rPr>
          <w:position w:val="10"/>
          <w:sz w:val="20"/>
        </w:rPr>
        <w:t xml:space="preserve"> framework [12] could be used.</w:t>
      </w:r>
    </w:p>
    <w:p w:rsidR="000F719E" w:rsidRDefault="000F719E" w:rsidP="00C74A94">
      <w:pPr>
        <w:widowControl w:val="0"/>
        <w:ind w:right="72"/>
        <w:jc w:val="both"/>
        <w:rPr>
          <w:position w:val="10"/>
          <w:sz w:val="20"/>
        </w:rPr>
      </w:pPr>
    </w:p>
    <w:p w:rsidR="00C74A94" w:rsidRDefault="000F719E" w:rsidP="00C74A94">
      <w:pPr>
        <w:widowControl w:val="0"/>
        <w:ind w:right="72"/>
        <w:jc w:val="both"/>
        <w:rPr>
          <w:position w:val="10"/>
          <w:sz w:val="20"/>
        </w:rPr>
      </w:pPr>
      <w:r>
        <w:rPr>
          <w:position w:val="10"/>
          <w:sz w:val="20"/>
        </w:rPr>
        <w:t>In order to fulfill t</w:t>
      </w:r>
      <w:r w:rsidR="00C74A94">
        <w:rPr>
          <w:position w:val="10"/>
          <w:sz w:val="20"/>
        </w:rPr>
        <w:t>he second requirement</w:t>
      </w:r>
      <w:r>
        <w:rPr>
          <w:position w:val="10"/>
          <w:sz w:val="20"/>
        </w:rPr>
        <w:t>, we establish the following definition of reliable test cases:</w:t>
      </w:r>
    </w:p>
    <w:p w:rsidR="00C74A94" w:rsidRDefault="00C74A94" w:rsidP="00C74A94">
      <w:pPr>
        <w:widowControl w:val="0"/>
        <w:ind w:right="72"/>
        <w:jc w:val="both"/>
        <w:rPr>
          <w:position w:val="10"/>
          <w:sz w:val="20"/>
        </w:rPr>
      </w:pPr>
    </w:p>
    <w:p w:rsidR="00C74A94" w:rsidRPr="00A07CFF" w:rsidRDefault="00C74A94" w:rsidP="00C74A94">
      <w:pPr>
        <w:widowControl w:val="0"/>
        <w:ind w:right="72"/>
        <w:jc w:val="both"/>
        <w:rPr>
          <w:position w:val="10"/>
          <w:sz w:val="20"/>
        </w:rPr>
      </w:pPr>
      <w:r w:rsidRPr="00A07CFF">
        <w:rPr>
          <w:b/>
          <w:position w:val="10"/>
          <w:sz w:val="20"/>
        </w:rPr>
        <w:t>Definition</w:t>
      </w:r>
      <w:r w:rsidR="00112593" w:rsidRPr="00A07CFF">
        <w:rPr>
          <w:b/>
          <w:position w:val="10"/>
          <w:sz w:val="20"/>
        </w:rPr>
        <w:t xml:space="preserve"> (Reliable test pair)</w:t>
      </w:r>
      <w:r w:rsidRPr="00A07CFF">
        <w:rPr>
          <w:b/>
          <w:position w:val="10"/>
          <w:sz w:val="20"/>
        </w:rPr>
        <w:t>.</w:t>
      </w:r>
      <w:r w:rsidRPr="00A07CFF">
        <w:rPr>
          <w:position w:val="10"/>
          <w:sz w:val="20"/>
        </w:rPr>
        <w:t xml:space="preserve"> </w:t>
      </w:r>
      <w:r w:rsidR="005C52A0" w:rsidRPr="00A07CFF">
        <w:rPr>
          <w:position w:val="10"/>
          <w:sz w:val="20"/>
        </w:rPr>
        <w:t xml:space="preserve">Let </w:t>
      </w:r>
      <w:r w:rsidR="00180780" w:rsidRPr="00A07CFF">
        <w:rPr>
          <w:position w:val="10"/>
          <w:sz w:val="20"/>
        </w:rPr>
        <w:t>G</w:t>
      </w:r>
      <w:r w:rsidR="005C52A0" w:rsidRPr="00A07CFF">
        <w:rPr>
          <w:position w:val="10"/>
          <w:sz w:val="20"/>
        </w:rPr>
        <w:t>I={I</w:t>
      </w:r>
      <w:r w:rsidR="005C52A0" w:rsidRPr="00935D08">
        <w:rPr>
          <w:position w:val="10"/>
          <w:sz w:val="20"/>
          <w:vertAlign w:val="subscript"/>
        </w:rPr>
        <w:t>1</w:t>
      </w:r>
      <w:r w:rsidR="005C52A0" w:rsidRPr="00A07CFF">
        <w:rPr>
          <w:position w:val="10"/>
          <w:sz w:val="20"/>
        </w:rPr>
        <w:t>, I</w:t>
      </w:r>
      <w:r w:rsidR="005C52A0" w:rsidRPr="00935D08">
        <w:rPr>
          <w:position w:val="10"/>
          <w:sz w:val="20"/>
          <w:vertAlign w:val="subscript"/>
        </w:rPr>
        <w:t>2</w:t>
      </w:r>
      <w:r w:rsidR="005C52A0" w:rsidRPr="00A07CFF">
        <w:rPr>
          <w:position w:val="10"/>
          <w:sz w:val="20"/>
        </w:rPr>
        <w:t>, … I</w:t>
      </w:r>
      <w:r w:rsidR="005C52A0" w:rsidRPr="00935D08">
        <w:rPr>
          <w:position w:val="10"/>
          <w:sz w:val="20"/>
          <w:vertAlign w:val="subscript"/>
        </w:rPr>
        <w:t>M</w:t>
      </w:r>
      <w:r w:rsidR="005C52A0" w:rsidRPr="00A07CFF">
        <w:rPr>
          <w:position w:val="10"/>
          <w:sz w:val="20"/>
        </w:rPr>
        <w:t>} the set of input variables</w:t>
      </w:r>
      <w:r w:rsidR="00355ED3" w:rsidRPr="00A07CFF">
        <w:rPr>
          <w:position w:val="10"/>
          <w:sz w:val="20"/>
        </w:rPr>
        <w:t xml:space="preserve">, </w:t>
      </w:r>
      <w:r w:rsidR="000F0CBF" w:rsidRPr="00A07CFF">
        <w:rPr>
          <w:position w:val="10"/>
          <w:sz w:val="20"/>
        </w:rPr>
        <w:t>I</w:t>
      </w:r>
      <w:r w:rsidR="000F0CBF" w:rsidRPr="00A07CFF">
        <w:rPr>
          <w:position w:val="-8"/>
          <w:sz w:val="20"/>
        </w:rP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25pt;height:12.25pt" o:ole="">
            <v:imagedata r:id="rId8" o:title=""/>
          </v:shape>
          <o:OLEObject Type="Embed" ProgID="Equation.3" ShapeID="_x0000_i1027" DrawAspect="Content" ObjectID="_1265308149" r:id="rId9"/>
        </w:object>
      </w:r>
      <w:r w:rsidR="000F0CBF" w:rsidRPr="00A07CFF">
        <w:rPr>
          <w:position w:val="10"/>
          <w:sz w:val="20"/>
        </w:rPr>
        <w:t>{1,…M}, I={i</w:t>
      </w:r>
      <w:r w:rsidR="000F0CBF" w:rsidRPr="00935D08">
        <w:rPr>
          <w:position w:val="10"/>
          <w:sz w:val="20"/>
          <w:vertAlign w:val="subscript"/>
        </w:rPr>
        <w:t>1</w:t>
      </w:r>
      <w:r w:rsidR="000F0CBF" w:rsidRPr="00A07CFF">
        <w:rPr>
          <w:position w:val="10"/>
          <w:sz w:val="20"/>
        </w:rPr>
        <w:t>,i</w:t>
      </w:r>
      <w:r w:rsidR="000F0CBF" w:rsidRPr="00935D08">
        <w:rPr>
          <w:position w:val="10"/>
          <w:sz w:val="20"/>
          <w:vertAlign w:val="subscript"/>
        </w:rPr>
        <w:t>2</w:t>
      </w:r>
      <w:r w:rsidR="000F0CBF" w:rsidRPr="00A07CFF">
        <w:rPr>
          <w:position w:val="10"/>
          <w:sz w:val="20"/>
        </w:rPr>
        <w:t>,…i</w:t>
      </w:r>
      <w:r w:rsidR="000F0CBF" w:rsidRPr="00935D08">
        <w:rPr>
          <w:position w:val="10"/>
          <w:sz w:val="20"/>
          <w:vertAlign w:val="subscript"/>
        </w:rPr>
        <w:t>n</w:t>
      </w:r>
      <w:r w:rsidR="000F0CBF" w:rsidRPr="00A07CFF">
        <w:rPr>
          <w:position w:val="10"/>
          <w:sz w:val="20"/>
        </w:rPr>
        <w:t>}, J</w:t>
      </w:r>
      <w:r w:rsidR="000F0CBF" w:rsidRPr="00A07CFF">
        <w:rPr>
          <w:position w:val="-8"/>
          <w:sz w:val="20"/>
        </w:rPr>
        <w:object w:dxaOrig="240" w:dyaOrig="240">
          <v:shape id="_x0000_i1028" type="#_x0000_t75" style="width:12.25pt;height:12.25pt" o:ole="">
            <v:imagedata r:id="rId8" o:title=""/>
          </v:shape>
          <o:OLEObject Type="Embed" ProgID="Equation.3" ShapeID="_x0000_i1028" DrawAspect="Content" ObjectID="_1265308150" r:id="rId10"/>
        </w:object>
      </w:r>
      <w:r w:rsidR="000F0CBF" w:rsidRPr="00A07CFF">
        <w:rPr>
          <w:position w:val="10"/>
          <w:sz w:val="20"/>
        </w:rPr>
        <w:t>{1,…M},  J={j</w:t>
      </w:r>
      <w:r w:rsidR="000F0CBF" w:rsidRPr="00935D08">
        <w:rPr>
          <w:position w:val="10"/>
          <w:sz w:val="20"/>
          <w:vertAlign w:val="subscript"/>
        </w:rPr>
        <w:t>1</w:t>
      </w:r>
      <w:r w:rsidR="000F0CBF" w:rsidRPr="00A07CFF">
        <w:rPr>
          <w:position w:val="10"/>
          <w:sz w:val="20"/>
        </w:rPr>
        <w:t>,…j</w:t>
      </w:r>
      <w:r w:rsidR="000F0CBF" w:rsidRPr="00935D08">
        <w:rPr>
          <w:position w:val="10"/>
          <w:sz w:val="20"/>
          <w:vertAlign w:val="subscript"/>
        </w:rPr>
        <w:t>k</w:t>
      </w:r>
      <w:r w:rsidR="000F0CBF" w:rsidRPr="00A07CFF">
        <w:rPr>
          <w:position w:val="10"/>
          <w:sz w:val="20"/>
        </w:rPr>
        <w:t xml:space="preserve">} index sets. Consider the following test cases: </w:t>
      </w:r>
      <w:r w:rsidR="005C52A0" w:rsidRPr="00A07CFF">
        <w:rPr>
          <w:position w:val="10"/>
          <w:sz w:val="20"/>
        </w:rPr>
        <w:t>t</w:t>
      </w:r>
      <w:r w:rsidR="005C52A0" w:rsidRPr="00087D92">
        <w:rPr>
          <w:position w:val="10"/>
          <w:sz w:val="20"/>
          <w:vertAlign w:val="subscript"/>
        </w:rPr>
        <w:t>1</w:t>
      </w:r>
      <w:r w:rsidR="005C52A0" w:rsidRPr="00A07CFF">
        <w:rPr>
          <w:position w:val="10"/>
          <w:sz w:val="20"/>
        </w:rPr>
        <w:t>:=&lt;i</w:t>
      </w:r>
      <w:r w:rsidR="000F0CBF" w:rsidRPr="00935D08">
        <w:rPr>
          <w:position w:val="10"/>
          <w:sz w:val="20"/>
          <w:vertAlign w:val="subscript"/>
        </w:rPr>
        <w:t>i1</w:t>
      </w:r>
      <w:r w:rsidR="005C52A0" w:rsidRPr="00A07CFF">
        <w:rPr>
          <w:position w:val="10"/>
          <w:sz w:val="20"/>
        </w:rPr>
        <w:t xml:space="preserve">, </w:t>
      </w:r>
      <w:r w:rsidR="00935D08">
        <w:rPr>
          <w:position w:val="10"/>
          <w:sz w:val="20"/>
        </w:rPr>
        <w:t>i</w:t>
      </w:r>
      <w:r w:rsidR="000F0CBF" w:rsidRPr="00935D08">
        <w:rPr>
          <w:position w:val="10"/>
          <w:sz w:val="20"/>
          <w:vertAlign w:val="subscript"/>
        </w:rPr>
        <w:t>i2</w:t>
      </w:r>
      <w:r w:rsidR="005C52A0" w:rsidRPr="00A07CFF">
        <w:rPr>
          <w:position w:val="10"/>
          <w:sz w:val="20"/>
        </w:rPr>
        <w:t xml:space="preserve">, … </w:t>
      </w:r>
      <w:r w:rsidR="00935D08">
        <w:rPr>
          <w:position w:val="10"/>
          <w:sz w:val="20"/>
        </w:rPr>
        <w:t>i</w:t>
      </w:r>
      <w:r w:rsidR="000F0CBF" w:rsidRPr="00935D08">
        <w:rPr>
          <w:position w:val="10"/>
          <w:sz w:val="20"/>
          <w:vertAlign w:val="subscript"/>
        </w:rPr>
        <w:t>in</w:t>
      </w:r>
      <w:r w:rsidR="005C52A0" w:rsidRPr="00A07CFF">
        <w:rPr>
          <w:position w:val="10"/>
          <w:sz w:val="20"/>
        </w:rPr>
        <w:t>&gt;, t</w:t>
      </w:r>
      <w:r w:rsidR="005C52A0" w:rsidRPr="00087D92">
        <w:rPr>
          <w:position w:val="10"/>
          <w:sz w:val="20"/>
          <w:vertAlign w:val="subscript"/>
        </w:rPr>
        <w:t>2</w:t>
      </w:r>
      <w:r w:rsidR="005C52A0" w:rsidRPr="00A07CFF">
        <w:rPr>
          <w:position w:val="10"/>
          <w:sz w:val="20"/>
        </w:rPr>
        <w:t>:=&lt;</w:t>
      </w:r>
      <w:r w:rsidR="00935D08">
        <w:rPr>
          <w:position w:val="10"/>
          <w:sz w:val="20"/>
        </w:rPr>
        <w:t>i</w:t>
      </w:r>
      <w:r w:rsidR="000F0CBF" w:rsidRPr="00935D08">
        <w:rPr>
          <w:position w:val="10"/>
          <w:sz w:val="20"/>
          <w:vertAlign w:val="subscript"/>
        </w:rPr>
        <w:t>j1</w:t>
      </w:r>
      <w:r w:rsidR="005C52A0" w:rsidRPr="00A07CFF">
        <w:rPr>
          <w:position w:val="10"/>
          <w:sz w:val="20"/>
        </w:rPr>
        <w:t>,</w:t>
      </w:r>
      <w:r w:rsidR="00935D08">
        <w:rPr>
          <w:position w:val="10"/>
          <w:sz w:val="20"/>
        </w:rPr>
        <w:t>i</w:t>
      </w:r>
      <w:r w:rsidR="000F0CBF" w:rsidRPr="00935D08">
        <w:rPr>
          <w:position w:val="10"/>
          <w:sz w:val="20"/>
          <w:vertAlign w:val="subscript"/>
        </w:rPr>
        <w:t>j2</w:t>
      </w:r>
      <w:r w:rsidR="005C52A0" w:rsidRPr="00A07CFF">
        <w:rPr>
          <w:position w:val="10"/>
          <w:sz w:val="20"/>
        </w:rPr>
        <w:t>,…</w:t>
      </w:r>
      <w:r w:rsidR="00935D08">
        <w:rPr>
          <w:position w:val="10"/>
          <w:sz w:val="20"/>
        </w:rPr>
        <w:t>i</w:t>
      </w:r>
      <w:r w:rsidR="000F0CBF" w:rsidRPr="00935D08">
        <w:rPr>
          <w:position w:val="10"/>
          <w:sz w:val="20"/>
          <w:vertAlign w:val="subscript"/>
        </w:rPr>
        <w:t>jk</w:t>
      </w:r>
      <w:r w:rsidR="005C52A0" w:rsidRPr="00A07CFF">
        <w:rPr>
          <w:position w:val="10"/>
          <w:sz w:val="20"/>
        </w:rPr>
        <w:t xml:space="preserve">&gt;, where </w:t>
      </w:r>
      <w:r w:rsidR="00935D08">
        <w:rPr>
          <w:position w:val="10"/>
          <w:sz w:val="20"/>
        </w:rPr>
        <w:t>i</w:t>
      </w:r>
      <w:r w:rsidR="000F0CBF" w:rsidRPr="00935D08">
        <w:rPr>
          <w:position w:val="10"/>
          <w:sz w:val="20"/>
          <w:vertAlign w:val="subscript"/>
        </w:rPr>
        <w:t>i1</w:t>
      </w:r>
      <w:r w:rsidR="005C52A0" w:rsidRPr="00A07CFF">
        <w:rPr>
          <w:position w:val="10"/>
          <w:sz w:val="20"/>
        </w:rPr>
        <w:t xml:space="preserve">, </w:t>
      </w:r>
      <w:r w:rsidR="00935D08">
        <w:rPr>
          <w:position w:val="10"/>
          <w:sz w:val="20"/>
        </w:rPr>
        <w:t>i</w:t>
      </w:r>
      <w:r w:rsidR="000F0CBF" w:rsidRPr="00935D08">
        <w:rPr>
          <w:position w:val="10"/>
          <w:sz w:val="20"/>
          <w:vertAlign w:val="subscript"/>
        </w:rPr>
        <w:t>i2</w:t>
      </w:r>
      <w:r w:rsidR="005C52A0" w:rsidRPr="00A07CFF">
        <w:rPr>
          <w:position w:val="10"/>
          <w:sz w:val="20"/>
        </w:rPr>
        <w:t xml:space="preserve">,… </w:t>
      </w:r>
      <w:r w:rsidR="00935D08">
        <w:rPr>
          <w:position w:val="10"/>
          <w:sz w:val="20"/>
        </w:rPr>
        <w:t>i</w:t>
      </w:r>
      <w:r w:rsidR="000F0CBF" w:rsidRPr="00935D08">
        <w:rPr>
          <w:position w:val="10"/>
          <w:sz w:val="20"/>
          <w:vertAlign w:val="subscript"/>
        </w:rPr>
        <w:t>in</w:t>
      </w:r>
      <w:r w:rsidR="005C52A0" w:rsidRPr="00A07CFF">
        <w:rPr>
          <w:position w:val="10"/>
          <w:sz w:val="20"/>
        </w:rPr>
        <w:t xml:space="preserve">, </w:t>
      </w:r>
      <w:r w:rsidR="00935D08">
        <w:rPr>
          <w:position w:val="10"/>
          <w:sz w:val="20"/>
        </w:rPr>
        <w:t>i</w:t>
      </w:r>
      <w:r w:rsidR="000F0CBF" w:rsidRPr="00935D08">
        <w:rPr>
          <w:position w:val="10"/>
          <w:sz w:val="20"/>
          <w:vertAlign w:val="subscript"/>
        </w:rPr>
        <w:t>j1</w:t>
      </w:r>
      <w:r w:rsidR="005C52A0" w:rsidRPr="00A07CFF">
        <w:rPr>
          <w:position w:val="10"/>
          <w:sz w:val="20"/>
        </w:rPr>
        <w:t xml:space="preserve">, </w:t>
      </w:r>
      <w:r w:rsidR="00935D08">
        <w:rPr>
          <w:position w:val="10"/>
          <w:sz w:val="20"/>
        </w:rPr>
        <w:t>i</w:t>
      </w:r>
      <w:r w:rsidR="000F0CBF" w:rsidRPr="00935D08">
        <w:rPr>
          <w:position w:val="10"/>
          <w:sz w:val="20"/>
          <w:vertAlign w:val="subscript"/>
        </w:rPr>
        <w:t>j2</w:t>
      </w:r>
      <w:r w:rsidR="005C52A0" w:rsidRPr="00A07CFF">
        <w:rPr>
          <w:position w:val="10"/>
          <w:sz w:val="20"/>
        </w:rPr>
        <w:t xml:space="preserve">, … </w:t>
      </w:r>
      <w:r w:rsidR="00935D08">
        <w:rPr>
          <w:position w:val="10"/>
          <w:sz w:val="20"/>
        </w:rPr>
        <w:t>i</w:t>
      </w:r>
      <w:r w:rsidR="00935D08" w:rsidRPr="00087D92">
        <w:rPr>
          <w:position w:val="10"/>
          <w:sz w:val="20"/>
          <w:vertAlign w:val="subscript"/>
        </w:rPr>
        <w:t>jk</w:t>
      </w:r>
      <w:r w:rsidR="000F0CBF" w:rsidRPr="00A07CFF">
        <w:rPr>
          <w:position w:val="10"/>
          <w:sz w:val="20"/>
        </w:rPr>
        <w:t xml:space="preserve"> </w:t>
      </w:r>
      <w:r w:rsidR="005C52A0" w:rsidRPr="00A07CFF">
        <w:rPr>
          <w:position w:val="10"/>
          <w:sz w:val="20"/>
        </w:rPr>
        <w:t xml:space="preserve">are the values of the </w:t>
      </w:r>
      <w:r w:rsidR="00356CA3" w:rsidRPr="00A07CFF">
        <w:rPr>
          <w:position w:val="10"/>
          <w:sz w:val="20"/>
        </w:rPr>
        <w:t xml:space="preserve">corresponding </w:t>
      </w:r>
      <w:r w:rsidR="005C52A0" w:rsidRPr="00A07CFF">
        <w:rPr>
          <w:position w:val="10"/>
          <w:sz w:val="20"/>
        </w:rPr>
        <w:t>input variables</w:t>
      </w:r>
      <w:r w:rsidR="00A70CFD">
        <w:rPr>
          <w:position w:val="10"/>
          <w:sz w:val="20"/>
        </w:rPr>
        <w:t>.</w:t>
      </w:r>
      <w:r w:rsidR="005C52A0" w:rsidRPr="00A07CFF">
        <w:rPr>
          <w:position w:val="10"/>
          <w:sz w:val="20"/>
        </w:rPr>
        <w:t xml:space="preserve"> </w:t>
      </w:r>
      <w:r w:rsidRPr="00A07CFF">
        <w:rPr>
          <w:position w:val="10"/>
          <w:sz w:val="20"/>
        </w:rPr>
        <w:t>A pair (t</w:t>
      </w:r>
      <w:r w:rsidRPr="00087D92">
        <w:rPr>
          <w:position w:val="10"/>
          <w:sz w:val="20"/>
          <w:vertAlign w:val="subscript"/>
        </w:rPr>
        <w:t>1</w:t>
      </w:r>
      <w:r w:rsidRPr="00A07CFF">
        <w:rPr>
          <w:position w:val="10"/>
          <w:sz w:val="20"/>
        </w:rPr>
        <w:t>, t</w:t>
      </w:r>
      <w:r w:rsidRPr="00087D92">
        <w:rPr>
          <w:position w:val="10"/>
          <w:sz w:val="20"/>
          <w:vertAlign w:val="subscript"/>
        </w:rPr>
        <w:t>2</w:t>
      </w:r>
      <w:r w:rsidRPr="00A07CFF">
        <w:rPr>
          <w:position w:val="10"/>
          <w:sz w:val="20"/>
        </w:rPr>
        <w:t>) of test cases is a reliable test pair with respect to statement s</w:t>
      </w:r>
      <w:r w:rsidRPr="00A07CFF">
        <w:rPr>
          <w:position w:val="10"/>
          <w:sz w:val="20"/>
          <w:vertAlign w:val="superscript"/>
        </w:rPr>
        <w:t>q</w:t>
      </w:r>
      <w:r w:rsidRPr="00A07CFF">
        <w:rPr>
          <w:position w:val="10"/>
          <w:sz w:val="20"/>
        </w:rPr>
        <w:t xml:space="preserve"> (where s</w:t>
      </w:r>
      <w:r w:rsidRPr="00A07CFF">
        <w:rPr>
          <w:position w:val="10"/>
          <w:sz w:val="20"/>
          <w:vertAlign w:val="superscript"/>
        </w:rPr>
        <w:t>q</w:t>
      </w:r>
      <w:r w:rsidRPr="00A07CFF">
        <w:rPr>
          <w:position w:val="10"/>
          <w:sz w:val="20"/>
        </w:rPr>
        <w:t xml:space="preserve"> represents the q</w:t>
      </w:r>
      <w:r w:rsidRPr="00A07CFF">
        <w:rPr>
          <w:position w:val="10"/>
          <w:sz w:val="20"/>
          <w:vertAlign w:val="superscript"/>
        </w:rPr>
        <w:t>th</w:t>
      </w:r>
      <w:r w:rsidRPr="00A07CFF">
        <w:rPr>
          <w:position w:val="10"/>
          <w:sz w:val="20"/>
        </w:rPr>
        <w:t xml:space="preserve"> execution of statement s) if t</w:t>
      </w:r>
      <w:r w:rsidRPr="00087D92">
        <w:rPr>
          <w:position w:val="10"/>
          <w:sz w:val="20"/>
          <w:vertAlign w:val="subscript"/>
        </w:rPr>
        <w:t>1</w:t>
      </w:r>
      <w:r w:rsidRPr="00A07CFF">
        <w:rPr>
          <w:position w:val="10"/>
          <w:sz w:val="20"/>
        </w:rPr>
        <w:t xml:space="preserve"> and t</w:t>
      </w:r>
      <w:r w:rsidRPr="00087D92">
        <w:rPr>
          <w:position w:val="10"/>
          <w:sz w:val="20"/>
          <w:vertAlign w:val="subscript"/>
        </w:rPr>
        <w:t>2</w:t>
      </w:r>
      <w:r w:rsidRPr="00A07CFF">
        <w:rPr>
          <w:position w:val="10"/>
          <w:sz w:val="20"/>
        </w:rPr>
        <w:t xml:space="preserve"> travels along the same execution path until s</w:t>
      </w:r>
      <w:r w:rsidRPr="00A07CFF">
        <w:rPr>
          <w:position w:val="10"/>
          <w:sz w:val="20"/>
          <w:vertAlign w:val="superscript"/>
        </w:rPr>
        <w:t>q</w:t>
      </w:r>
      <w:r w:rsidRPr="00A07CFF">
        <w:rPr>
          <w:position w:val="10"/>
          <w:sz w:val="20"/>
        </w:rPr>
        <w:t>, the result of s</w:t>
      </w:r>
      <w:r w:rsidRPr="00A07CFF">
        <w:rPr>
          <w:position w:val="10"/>
          <w:sz w:val="20"/>
          <w:vertAlign w:val="superscript"/>
        </w:rPr>
        <w:t>q</w:t>
      </w:r>
      <w:r w:rsidRPr="00A07CFF">
        <w:rPr>
          <w:position w:val="10"/>
          <w:sz w:val="20"/>
        </w:rPr>
        <w:t xml:space="preserve"> differs for t</w:t>
      </w:r>
      <w:r w:rsidRPr="00087D92">
        <w:rPr>
          <w:position w:val="10"/>
          <w:sz w:val="20"/>
          <w:vertAlign w:val="subscript"/>
        </w:rPr>
        <w:t>1</w:t>
      </w:r>
      <w:r w:rsidRPr="00A07CFF">
        <w:rPr>
          <w:position w:val="10"/>
          <w:sz w:val="20"/>
        </w:rPr>
        <w:t xml:space="preserve"> and t</w:t>
      </w:r>
      <w:r w:rsidRPr="00087D92">
        <w:rPr>
          <w:position w:val="10"/>
          <w:sz w:val="20"/>
          <w:vertAlign w:val="subscript"/>
        </w:rPr>
        <w:t>2</w:t>
      </w:r>
      <w:r w:rsidRPr="00A07CFF">
        <w:rPr>
          <w:position w:val="10"/>
          <w:sz w:val="20"/>
        </w:rPr>
        <w:t>, and t</w:t>
      </w:r>
      <w:r w:rsidRPr="00087D92">
        <w:rPr>
          <w:position w:val="10"/>
          <w:sz w:val="20"/>
          <w:vertAlign w:val="subscript"/>
        </w:rPr>
        <w:t>1</w:t>
      </w:r>
      <w:r w:rsidRPr="00A07CFF">
        <w:rPr>
          <w:position w:val="10"/>
          <w:sz w:val="20"/>
        </w:rPr>
        <w:t xml:space="preserve"> and t</w:t>
      </w:r>
      <w:r w:rsidRPr="00087D92">
        <w:rPr>
          <w:position w:val="10"/>
          <w:sz w:val="20"/>
          <w:vertAlign w:val="subscript"/>
        </w:rPr>
        <w:t>2</w:t>
      </w:r>
      <w:r w:rsidRPr="00A07CFF">
        <w:rPr>
          <w:position w:val="10"/>
          <w:sz w:val="20"/>
        </w:rPr>
        <w:t xml:space="preserve"> are ‘close’ to each other (for numeric values the difference should be minimized according to some </w:t>
      </w:r>
      <w:r w:rsidR="00862F9F" w:rsidRPr="00A07CFF">
        <w:rPr>
          <w:position w:val="10"/>
          <w:sz w:val="20"/>
        </w:rPr>
        <w:t>metric</w:t>
      </w:r>
      <w:r w:rsidRPr="00A07CFF">
        <w:rPr>
          <w:position w:val="10"/>
          <w:sz w:val="20"/>
        </w:rPr>
        <w:t>).</w:t>
      </w:r>
    </w:p>
    <w:p w:rsidR="00C74A94" w:rsidRPr="00A07CFF" w:rsidRDefault="00C74A94" w:rsidP="00C74A94">
      <w:pPr>
        <w:widowControl w:val="0"/>
        <w:ind w:right="72"/>
        <w:jc w:val="both"/>
        <w:rPr>
          <w:position w:val="10"/>
          <w:sz w:val="20"/>
        </w:rPr>
      </w:pPr>
    </w:p>
    <w:p w:rsidR="00B94FE7" w:rsidRDefault="00B94FE7" w:rsidP="00C74A94">
      <w:pPr>
        <w:widowControl w:val="0"/>
        <w:ind w:right="72"/>
        <w:jc w:val="both"/>
        <w:rPr>
          <w:position w:val="10"/>
          <w:sz w:val="20"/>
        </w:rPr>
      </w:pPr>
      <w:r w:rsidRPr="00A07CFF">
        <w:rPr>
          <w:position w:val="10"/>
          <w:sz w:val="20"/>
        </w:rPr>
        <w:t>Informally</w:t>
      </w:r>
      <w:r w:rsidR="005C52A0" w:rsidRPr="00A07CFF">
        <w:rPr>
          <w:position w:val="10"/>
          <w:sz w:val="20"/>
        </w:rPr>
        <w:t>,</w:t>
      </w:r>
      <w:r w:rsidRPr="00A07CFF">
        <w:rPr>
          <w:position w:val="10"/>
          <w:sz w:val="20"/>
        </w:rPr>
        <w:t xml:space="preserve"> the above definition says that a test case is reliable with respect to a given modification if and only if the two test cases generate the same execution path as far as s</w:t>
      </w:r>
      <w:r w:rsidRPr="00A07CFF">
        <w:rPr>
          <w:position w:val="10"/>
          <w:sz w:val="20"/>
          <w:vertAlign w:val="superscript"/>
        </w:rPr>
        <w:t>q</w:t>
      </w:r>
      <w:r w:rsidRPr="00A07CFF">
        <w:rPr>
          <w:position w:val="10"/>
          <w:sz w:val="20"/>
        </w:rPr>
        <w:t>, both of them ha</w:t>
      </w:r>
      <w:r w:rsidR="00DC6BDB">
        <w:rPr>
          <w:position w:val="10"/>
          <w:sz w:val="20"/>
        </w:rPr>
        <w:t>ve</w:t>
      </w:r>
      <w:r w:rsidRPr="00A07CFF">
        <w:rPr>
          <w:position w:val="10"/>
          <w:sz w:val="20"/>
        </w:rPr>
        <w:t xml:space="preserve"> an influence on at least one output statement, and the result of the output statements differ for the two test cases</w:t>
      </w:r>
      <w:r w:rsidR="005C52A0" w:rsidRPr="00A07CFF">
        <w:rPr>
          <w:position w:val="10"/>
          <w:sz w:val="20"/>
        </w:rPr>
        <w:t>. Besides this, their difference should be minimized according to the following rule:</w:t>
      </w:r>
      <w:r w:rsidR="00356CA3">
        <w:rPr>
          <w:position w:val="10"/>
          <w:sz w:val="20"/>
        </w:rPr>
        <w:t xml:space="preserve"> the number of common variables in set I and J should be minimized, and for the common variables, the difference between them should be minimized according to some </w:t>
      </w:r>
      <w:r w:rsidR="00862F9F">
        <w:rPr>
          <w:position w:val="10"/>
          <w:sz w:val="20"/>
        </w:rPr>
        <w:t>metric</w:t>
      </w:r>
      <w:r w:rsidR="00356CA3">
        <w:rPr>
          <w:position w:val="10"/>
          <w:sz w:val="20"/>
        </w:rPr>
        <w:t>.</w:t>
      </w:r>
      <w:r w:rsidR="00C702C6">
        <w:rPr>
          <w:position w:val="10"/>
          <w:sz w:val="20"/>
        </w:rPr>
        <w:t xml:space="preserve"> For the Eucledian metric</w:t>
      </w:r>
      <w:r w:rsidR="00A07CFF">
        <w:rPr>
          <w:position w:val="10"/>
          <w:sz w:val="20"/>
        </w:rPr>
        <w:t>, this would be</w:t>
      </w:r>
    </w:p>
    <w:p w:rsidR="00A07CFF" w:rsidRDefault="00A07CFF" w:rsidP="00C74A94">
      <w:pPr>
        <w:widowControl w:val="0"/>
        <w:ind w:right="72"/>
        <w:jc w:val="both"/>
        <w:rPr>
          <w:position w:val="10"/>
          <w:sz w:val="20"/>
        </w:rPr>
      </w:pPr>
    </w:p>
    <w:p w:rsidR="00A07CFF" w:rsidRDefault="00A07CFF" w:rsidP="00087D92">
      <w:pPr>
        <w:widowControl w:val="0"/>
        <w:ind w:right="72"/>
        <w:jc w:val="center"/>
        <w:rPr>
          <w:position w:val="10"/>
          <w:sz w:val="20"/>
        </w:rPr>
      </w:pPr>
      <w:r w:rsidRPr="00A07CFF">
        <w:rPr>
          <w:position w:val="-32"/>
          <w:sz w:val="20"/>
        </w:rPr>
        <w:object w:dxaOrig="1560" w:dyaOrig="639">
          <v:shape id="_x0000_i1029" type="#_x0000_t75" style="width:78.15pt;height:31.65pt" o:ole="">
            <v:imagedata r:id="rId11" o:title=""/>
          </v:shape>
          <o:OLEObject Type="Embed" ProgID="Equation.3" ShapeID="_x0000_i1029" DrawAspect="Content" ObjectID="_1265308151" r:id="rId12"/>
        </w:object>
      </w:r>
    </w:p>
    <w:p w:rsidR="00A07CFF" w:rsidRDefault="00A07CFF" w:rsidP="00C74A94">
      <w:pPr>
        <w:widowControl w:val="0"/>
        <w:ind w:right="72"/>
        <w:jc w:val="both"/>
        <w:rPr>
          <w:position w:val="10"/>
          <w:sz w:val="20"/>
        </w:rPr>
      </w:pPr>
    </w:p>
    <w:p w:rsidR="005C73E4" w:rsidRDefault="002548CE" w:rsidP="00C74A94">
      <w:pPr>
        <w:widowControl w:val="0"/>
        <w:ind w:right="72"/>
        <w:jc w:val="both"/>
        <w:rPr>
          <w:position w:val="10"/>
          <w:sz w:val="20"/>
        </w:rPr>
      </w:pPr>
      <w:r>
        <w:rPr>
          <w:position w:val="10"/>
          <w:sz w:val="20"/>
        </w:rPr>
        <w:lastRenderedPageBreak/>
        <w:t>As for the third r</w:t>
      </w:r>
      <w:r w:rsidR="000F719E">
        <w:rPr>
          <w:position w:val="10"/>
          <w:sz w:val="20"/>
        </w:rPr>
        <w:t xml:space="preserve">equirement, we will assume that </w:t>
      </w:r>
      <w:r w:rsidR="005C73E4">
        <w:rPr>
          <w:position w:val="10"/>
          <w:sz w:val="20"/>
        </w:rPr>
        <w:t xml:space="preserve">all test cases in this case reach a modification. Some of them will have an influence on the output, some of them will not. However, in both cases it is highly desirable to transform them to a test pair that meets the definition of reliability. </w:t>
      </w:r>
    </w:p>
    <w:p w:rsidR="00A07CFF" w:rsidRDefault="00C74A94" w:rsidP="00C74A94">
      <w:pPr>
        <w:widowControl w:val="0"/>
        <w:ind w:right="72"/>
        <w:jc w:val="both"/>
        <w:rPr>
          <w:position w:val="10"/>
          <w:sz w:val="20"/>
        </w:rPr>
      </w:pPr>
      <w:r>
        <w:rPr>
          <w:position w:val="10"/>
          <w:sz w:val="20"/>
        </w:rPr>
        <w:t>For the effective generation of test cases that meet the definition of our regression testing criterion, we need a reduced set of input variables.</w:t>
      </w:r>
      <w:r w:rsidR="00A07CFF">
        <w:rPr>
          <w:position w:val="10"/>
          <w:sz w:val="20"/>
        </w:rPr>
        <w:t xml:space="preserve"> This is </w:t>
      </w:r>
      <w:r w:rsidR="00087D92">
        <w:rPr>
          <w:position w:val="10"/>
          <w:sz w:val="20"/>
        </w:rPr>
        <w:t>the</w:t>
      </w:r>
      <w:r w:rsidR="00A07CFF">
        <w:rPr>
          <w:position w:val="10"/>
          <w:sz w:val="20"/>
        </w:rPr>
        <w:t xml:space="preserve"> main task we solve in this paper: according to the altered definition of reliable test cases (reliable test pair), we are to </w:t>
      </w:r>
      <w:r w:rsidR="003170A4">
        <w:rPr>
          <w:position w:val="10"/>
          <w:sz w:val="20"/>
        </w:rPr>
        <w:t xml:space="preserve">reduce the set of input variables </w:t>
      </w:r>
      <w:r w:rsidR="00087D92">
        <w:rPr>
          <w:position w:val="10"/>
          <w:sz w:val="20"/>
        </w:rPr>
        <w:t xml:space="preserve">to so-called influencing input variables. These are input variables </w:t>
      </w:r>
      <w:r w:rsidR="003170A4">
        <w:rPr>
          <w:position w:val="10"/>
          <w:sz w:val="20"/>
        </w:rPr>
        <w:t>that can be used to generate reliable test pairs based on a modification traversing test case.</w:t>
      </w:r>
      <w:r>
        <w:rPr>
          <w:position w:val="10"/>
          <w:sz w:val="20"/>
        </w:rPr>
        <w:t xml:space="preserve"> </w:t>
      </w:r>
    </w:p>
    <w:p w:rsidR="00C74A94" w:rsidRDefault="00C74A94" w:rsidP="00C74A94">
      <w:pPr>
        <w:widowControl w:val="0"/>
        <w:ind w:right="72"/>
        <w:jc w:val="both"/>
        <w:rPr>
          <w:position w:val="10"/>
          <w:sz w:val="20"/>
        </w:rPr>
      </w:pPr>
      <w:r>
        <w:rPr>
          <w:position w:val="10"/>
          <w:sz w:val="20"/>
        </w:rPr>
        <w:t xml:space="preserve">Our </w:t>
      </w:r>
      <w:r w:rsidR="00087D92">
        <w:rPr>
          <w:position w:val="10"/>
          <w:sz w:val="20"/>
        </w:rPr>
        <w:t xml:space="preserve">suggested </w:t>
      </w:r>
      <w:r>
        <w:rPr>
          <w:position w:val="10"/>
          <w:sz w:val="20"/>
        </w:rPr>
        <w:t xml:space="preserve">solution </w:t>
      </w:r>
      <w:r w:rsidR="00087D92">
        <w:rPr>
          <w:position w:val="10"/>
          <w:sz w:val="20"/>
        </w:rPr>
        <w:t xml:space="preserve">for finding influencing input variables </w:t>
      </w:r>
      <w:r>
        <w:rPr>
          <w:position w:val="10"/>
          <w:sz w:val="20"/>
        </w:rPr>
        <w:t xml:space="preserve">is a two stage process. In the first stage the symptom </w:t>
      </w:r>
      <w:r w:rsidR="00087D92">
        <w:rPr>
          <w:position w:val="10"/>
          <w:sz w:val="20"/>
        </w:rPr>
        <w:t>(the anomaly that the test case causes</w:t>
      </w:r>
      <w:r w:rsidR="000E79A4">
        <w:rPr>
          <w:position w:val="10"/>
          <w:sz w:val="20"/>
        </w:rPr>
        <w:t>, S0-S3</w:t>
      </w:r>
      <w:r w:rsidR="00087D92">
        <w:rPr>
          <w:position w:val="10"/>
          <w:sz w:val="20"/>
        </w:rPr>
        <w:t xml:space="preserve">) </w:t>
      </w:r>
      <w:r>
        <w:rPr>
          <w:position w:val="10"/>
          <w:sz w:val="20"/>
        </w:rPr>
        <w:t xml:space="preserve">is determined. In the second </w:t>
      </w:r>
      <w:r w:rsidR="0011392E">
        <w:rPr>
          <w:position w:val="10"/>
          <w:sz w:val="20"/>
        </w:rPr>
        <w:t xml:space="preserve">phase </w:t>
      </w:r>
      <w:r>
        <w:rPr>
          <w:position w:val="10"/>
          <w:sz w:val="20"/>
        </w:rPr>
        <w:t xml:space="preserve">the set of influencing input variables are identified which can be used to turn the underlying test case to a reliable </w:t>
      </w:r>
      <w:r w:rsidR="00087D92">
        <w:rPr>
          <w:position w:val="10"/>
          <w:sz w:val="20"/>
        </w:rPr>
        <w:t xml:space="preserve">test </w:t>
      </w:r>
      <w:r>
        <w:rPr>
          <w:position w:val="10"/>
          <w:sz w:val="20"/>
        </w:rPr>
        <w:t xml:space="preserve">pair. Both stages of the algorithm are based on </w:t>
      </w:r>
      <w:r w:rsidRPr="00AB71B1">
        <w:rPr>
          <w:i/>
          <w:position w:val="10"/>
          <w:sz w:val="20"/>
        </w:rPr>
        <w:t>forward dynamic impact analysis</w:t>
      </w:r>
      <w:r>
        <w:rPr>
          <w:position w:val="10"/>
          <w:sz w:val="20"/>
        </w:rPr>
        <w:t>. Consequently, there is no need for large data structures in memory, and all results can be obtained on-the-fly.</w:t>
      </w:r>
      <w:r w:rsidR="003170A4">
        <w:rPr>
          <w:position w:val="10"/>
          <w:sz w:val="20"/>
        </w:rPr>
        <w:t xml:space="preserve"> The high-level </w:t>
      </w:r>
      <w:r w:rsidR="00087D92">
        <w:rPr>
          <w:position w:val="10"/>
          <w:sz w:val="20"/>
        </w:rPr>
        <w:t>structure</w:t>
      </w:r>
      <w:r w:rsidR="003170A4">
        <w:rPr>
          <w:position w:val="10"/>
          <w:sz w:val="20"/>
        </w:rPr>
        <w:t xml:space="preserve"> of the framework </w:t>
      </w:r>
      <w:r w:rsidR="00087D92">
        <w:rPr>
          <w:position w:val="10"/>
          <w:sz w:val="20"/>
        </w:rPr>
        <w:t>is the following</w:t>
      </w:r>
      <w:r w:rsidR="003170A4">
        <w:rPr>
          <w:position w:val="10"/>
          <w:sz w:val="20"/>
        </w:rPr>
        <w:t>:</w:t>
      </w:r>
    </w:p>
    <w:p w:rsidR="003170A4" w:rsidRDefault="003170A4" w:rsidP="00C74A94">
      <w:pPr>
        <w:widowControl w:val="0"/>
        <w:ind w:right="72"/>
        <w:jc w:val="both"/>
        <w:rPr>
          <w:position w:val="10"/>
          <w:sz w:val="20"/>
        </w:rPr>
      </w:pPr>
    </w:p>
    <w:p w:rsidR="003170A4" w:rsidRPr="00602A5D" w:rsidRDefault="003170A4" w:rsidP="003170A4">
      <w:pPr>
        <w:widowControl w:val="0"/>
        <w:numPr>
          <w:ilvl w:val="0"/>
          <w:numId w:val="24"/>
        </w:numPr>
        <w:ind w:right="72"/>
        <w:jc w:val="both"/>
        <w:rPr>
          <w:sz w:val="20"/>
        </w:rPr>
      </w:pPr>
      <w:r w:rsidRPr="00602A5D">
        <w:rPr>
          <w:sz w:val="20"/>
        </w:rPr>
        <w:t>Identify modifications</w:t>
      </w:r>
    </w:p>
    <w:p w:rsidR="003170A4" w:rsidRPr="00602A5D" w:rsidRDefault="003170A4" w:rsidP="003170A4">
      <w:pPr>
        <w:widowControl w:val="0"/>
        <w:numPr>
          <w:ilvl w:val="0"/>
          <w:numId w:val="24"/>
        </w:numPr>
        <w:ind w:right="72"/>
        <w:jc w:val="both"/>
        <w:rPr>
          <w:sz w:val="20"/>
        </w:rPr>
      </w:pPr>
      <w:r w:rsidRPr="00602A5D">
        <w:rPr>
          <w:sz w:val="20"/>
        </w:rPr>
        <w:t>Select modification traversing test cases from the original test suite</w:t>
      </w:r>
    </w:p>
    <w:p w:rsidR="003170A4" w:rsidRPr="00602A5D" w:rsidRDefault="00C4110A" w:rsidP="003170A4">
      <w:pPr>
        <w:widowControl w:val="0"/>
        <w:numPr>
          <w:ilvl w:val="0"/>
          <w:numId w:val="24"/>
        </w:numPr>
        <w:ind w:right="72"/>
        <w:jc w:val="both"/>
        <w:rPr>
          <w:sz w:val="20"/>
        </w:rPr>
      </w:pPr>
      <w:r w:rsidRPr="00602A5D">
        <w:rPr>
          <w:sz w:val="20"/>
        </w:rPr>
        <w:t>For each selected test case</w:t>
      </w:r>
    </w:p>
    <w:p w:rsidR="00C4110A" w:rsidRPr="00602A5D" w:rsidRDefault="00C4110A" w:rsidP="00C4110A">
      <w:pPr>
        <w:widowControl w:val="0"/>
        <w:numPr>
          <w:ilvl w:val="1"/>
          <w:numId w:val="24"/>
        </w:numPr>
        <w:ind w:right="72"/>
        <w:jc w:val="both"/>
        <w:rPr>
          <w:sz w:val="20"/>
        </w:rPr>
      </w:pPr>
      <w:r w:rsidRPr="00602A5D">
        <w:rPr>
          <w:sz w:val="20"/>
        </w:rPr>
        <w:t>Identify symptom (S1, S2, S3)</w:t>
      </w:r>
    </w:p>
    <w:p w:rsidR="00C4110A" w:rsidRPr="00602A5D" w:rsidRDefault="00C4110A" w:rsidP="00C4110A">
      <w:pPr>
        <w:widowControl w:val="0"/>
        <w:numPr>
          <w:ilvl w:val="1"/>
          <w:numId w:val="24"/>
        </w:numPr>
        <w:ind w:right="72"/>
        <w:jc w:val="both"/>
        <w:rPr>
          <w:sz w:val="20"/>
        </w:rPr>
      </w:pPr>
      <w:r w:rsidRPr="00602A5D">
        <w:rPr>
          <w:sz w:val="20"/>
        </w:rPr>
        <w:t>Identify reduced set of influencing input variables</w:t>
      </w:r>
    </w:p>
    <w:p w:rsidR="00C4110A" w:rsidRPr="00602A5D" w:rsidRDefault="00C4110A" w:rsidP="00C4110A">
      <w:pPr>
        <w:widowControl w:val="0"/>
        <w:numPr>
          <w:ilvl w:val="0"/>
          <w:numId w:val="24"/>
        </w:numPr>
        <w:ind w:right="72"/>
        <w:jc w:val="both"/>
        <w:rPr>
          <w:sz w:val="20"/>
        </w:rPr>
      </w:pPr>
      <w:r w:rsidRPr="00602A5D">
        <w:rPr>
          <w:sz w:val="20"/>
        </w:rPr>
        <w:t xml:space="preserve">Generate </w:t>
      </w:r>
      <w:r w:rsidR="008421A1" w:rsidRPr="00602A5D">
        <w:rPr>
          <w:sz w:val="20"/>
        </w:rPr>
        <w:t xml:space="preserve">a </w:t>
      </w:r>
      <w:r w:rsidRPr="00602A5D">
        <w:rPr>
          <w:sz w:val="20"/>
        </w:rPr>
        <w:t xml:space="preserve">test pair </w:t>
      </w:r>
      <w:r w:rsidR="008421A1" w:rsidRPr="00602A5D">
        <w:rPr>
          <w:sz w:val="20"/>
        </w:rPr>
        <w:t xml:space="preserve">in the reduced variable space </w:t>
      </w:r>
      <w:r w:rsidRPr="00602A5D">
        <w:rPr>
          <w:sz w:val="20"/>
        </w:rPr>
        <w:t>using influencing input variables</w:t>
      </w:r>
    </w:p>
    <w:p w:rsidR="00C4110A" w:rsidRDefault="00C4110A" w:rsidP="00C4110A">
      <w:pPr>
        <w:widowControl w:val="0"/>
        <w:ind w:right="72"/>
        <w:jc w:val="both"/>
        <w:rPr>
          <w:position w:val="10"/>
          <w:sz w:val="20"/>
        </w:rPr>
      </w:pPr>
    </w:p>
    <w:p w:rsidR="002548CE" w:rsidRDefault="00C4110A" w:rsidP="00C74A94">
      <w:pPr>
        <w:widowControl w:val="0"/>
        <w:ind w:right="72"/>
        <w:jc w:val="both"/>
        <w:rPr>
          <w:position w:val="10"/>
          <w:sz w:val="20"/>
        </w:rPr>
      </w:pPr>
      <w:r>
        <w:rPr>
          <w:position w:val="10"/>
          <w:sz w:val="20"/>
        </w:rPr>
        <w:t xml:space="preserve">Our main contributions are 3a and 3b. </w:t>
      </w:r>
      <w:r w:rsidR="00465272">
        <w:rPr>
          <w:position w:val="10"/>
          <w:sz w:val="20"/>
        </w:rPr>
        <w:t>T</w:t>
      </w:r>
      <w:r w:rsidR="002548CE">
        <w:rPr>
          <w:position w:val="10"/>
          <w:sz w:val="20"/>
        </w:rPr>
        <w:t xml:space="preserve">he schematic structure </w:t>
      </w:r>
      <w:r>
        <w:rPr>
          <w:position w:val="10"/>
          <w:sz w:val="20"/>
        </w:rPr>
        <w:t>can be seen</w:t>
      </w:r>
      <w:r w:rsidR="002548CE">
        <w:rPr>
          <w:position w:val="10"/>
          <w:sz w:val="20"/>
        </w:rPr>
        <w:t xml:space="preserve"> in the following figure</w:t>
      </w:r>
      <w:r>
        <w:rPr>
          <w:position w:val="10"/>
          <w:sz w:val="20"/>
        </w:rPr>
        <w:t xml:space="preserve"> (Our contributions are in </w:t>
      </w:r>
      <w:r w:rsidR="00087D92">
        <w:rPr>
          <w:position w:val="10"/>
          <w:sz w:val="20"/>
        </w:rPr>
        <w:t xml:space="preserve">the </w:t>
      </w:r>
      <w:r>
        <w:rPr>
          <w:position w:val="10"/>
          <w:sz w:val="20"/>
        </w:rPr>
        <w:t>dark rectangle)</w:t>
      </w:r>
      <w:r w:rsidR="002548CE">
        <w:rPr>
          <w:position w:val="10"/>
          <w:sz w:val="20"/>
        </w:rPr>
        <w:t>.</w:t>
      </w:r>
    </w:p>
    <w:p w:rsidR="005C73E4" w:rsidRDefault="00005337" w:rsidP="00C74A94">
      <w:pPr>
        <w:widowControl w:val="0"/>
        <w:ind w:right="72"/>
        <w:jc w:val="both"/>
        <w:rPr>
          <w:position w:val="10"/>
          <w:sz w:val="20"/>
        </w:rPr>
      </w:pPr>
      <w:r>
        <w:rPr>
          <w:position w:val="10"/>
          <w:sz w:val="20"/>
        </w:rPr>
      </w:r>
      <w:r>
        <w:rPr>
          <w:position w:val="10"/>
          <w:sz w:val="20"/>
        </w:rPr>
        <w:pict>
          <v:group id="_x0000_s1121" editas="canvas" style="width:420pt;height:156pt;mso-position-horizontal-relative:char;mso-position-vertical-relative:line" coordorigin="1210,1440" coordsize="8400,3120">
            <o:lock v:ext="edit" aspectratio="t"/>
            <v:shape id="_x0000_s1120" type="#_x0000_t75" style="position:absolute;left:1210;top:1440;width:8400;height:3120" o:preferrelative="f">
              <v:fill o:detectmouseclick="t"/>
              <v:path o:extrusionok="t" o:connecttype="none"/>
              <o:lock v:ext="edit" text="t"/>
            </v:shape>
            <v:rect id="_x0000_s1122" style="position:absolute;left:1330;top:1560;width:1801;height:600" o:regroupid="16" fillcolor="#ff9">
              <v:textbox style="mso-next-textbox:#_x0000_s1122">
                <w:txbxContent>
                  <w:p w:rsidR="00252679" w:rsidRPr="00A45598" w:rsidRDefault="00252679" w:rsidP="00252679">
                    <w:pPr>
                      <w:rPr>
                        <w:sz w:val="18"/>
                        <w:szCs w:val="18"/>
                      </w:rPr>
                    </w:pPr>
                    <w:r w:rsidRPr="00A45598">
                      <w:rPr>
                        <w:sz w:val="18"/>
                        <w:szCs w:val="18"/>
                      </w:rPr>
                      <w:t>Detect modification points</w:t>
                    </w:r>
                  </w:p>
                  <w:p w:rsidR="00252679" w:rsidRDefault="00252679"/>
                </w:txbxContent>
              </v:textbox>
            </v:rect>
            <v:rect id="_x0000_s1129" style="position:absolute;left:3610;top:1560;width:1920;height:601" o:regroupid="17" fillcolor="#ff9">
              <v:textbox style="mso-next-textbox:#_x0000_s1129">
                <w:txbxContent>
                  <w:p w:rsidR="00252679" w:rsidRPr="00A45598" w:rsidRDefault="00252679" w:rsidP="00252679">
                    <w:pPr>
                      <w:rPr>
                        <w:sz w:val="18"/>
                        <w:szCs w:val="18"/>
                      </w:rPr>
                    </w:pPr>
                    <w:r w:rsidRPr="00A45598">
                      <w:rPr>
                        <w:sz w:val="18"/>
                        <w:szCs w:val="18"/>
                      </w:rPr>
                      <w:t>Select modification traversing test cases</w:t>
                    </w:r>
                  </w:p>
                  <w:p w:rsidR="00252679" w:rsidRPr="00A45598" w:rsidRDefault="00252679"/>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3" type="#_x0000_t38" style="position:absolute;left:3131;top:1860;width:479;height:1" o:connectortype="curved" adj="10777,-135669600,-141189">
              <v:stroke endarrow="block"/>
            </v:shape>
            <v:rect id="_x0000_s1137" style="position:absolute;left:6970;top:1560;width:2400;height:2880" fillcolor="#396"/>
            <v:rect id="_x0000_s1139" style="position:absolute;left:7210;top:1920;width:1920;height:600" o:regroupid="18" fillcolor="#fc0">
              <v:textbox style="mso-next-textbox:#_x0000_s1139">
                <w:txbxContent>
                  <w:p w:rsidR="00252679" w:rsidRPr="00A45598" w:rsidRDefault="00252679" w:rsidP="00252679">
                    <w:pPr>
                      <w:rPr>
                        <w:sz w:val="18"/>
                        <w:szCs w:val="18"/>
                      </w:rPr>
                    </w:pPr>
                    <w:r w:rsidRPr="00A45598">
                      <w:rPr>
                        <w:sz w:val="18"/>
                        <w:szCs w:val="18"/>
                      </w:rPr>
                      <w:t>Categorize test cases (S1, S2, S3)</w:t>
                    </w:r>
                  </w:p>
                  <w:p w:rsidR="00252679" w:rsidRDefault="00252679"/>
                </w:txbxContent>
              </v:textbox>
            </v:rect>
            <v:rect id="_x0000_s1142" style="position:absolute;left:7210;top:2760;width:1920;height:600" o:regroupid="19" fillcolor="#fc0">
              <v:textbox style="mso-next-textbox:#_x0000_s1142">
                <w:txbxContent>
                  <w:p w:rsidR="00252679" w:rsidRPr="00A45598" w:rsidRDefault="00252679" w:rsidP="00252679">
                    <w:pPr>
                      <w:rPr>
                        <w:sz w:val="18"/>
                        <w:szCs w:val="18"/>
                      </w:rPr>
                    </w:pPr>
                    <w:r w:rsidRPr="00A45598">
                      <w:rPr>
                        <w:sz w:val="18"/>
                        <w:szCs w:val="18"/>
                      </w:rPr>
                      <w:t xml:space="preserve">Identify </w:t>
                    </w:r>
                    <w:r w:rsidR="00087D92" w:rsidRPr="00A45598">
                      <w:rPr>
                        <w:sz w:val="18"/>
                        <w:szCs w:val="18"/>
                      </w:rPr>
                      <w:t xml:space="preserve">influencing </w:t>
                    </w:r>
                    <w:r w:rsidRPr="00A45598">
                      <w:rPr>
                        <w:sz w:val="18"/>
                        <w:szCs w:val="18"/>
                      </w:rPr>
                      <w:t>input variables</w:t>
                    </w:r>
                  </w:p>
                  <w:p w:rsidR="00252679" w:rsidRDefault="00252679"/>
                </w:txbxContent>
              </v:textbox>
            </v:rect>
            <v:rect id="_x0000_s1145" style="position:absolute;left:3610;top:2711;width:1920;height:599" o:regroupid="20" fillcolor="#ff9">
              <v:textbox style="mso-next-textbox:#_x0000_s1145">
                <w:txbxContent>
                  <w:p w:rsidR="00252679" w:rsidRPr="00A45598" w:rsidRDefault="00252679" w:rsidP="00252679">
                    <w:pPr>
                      <w:rPr>
                        <w:sz w:val="18"/>
                        <w:szCs w:val="18"/>
                      </w:rPr>
                    </w:pPr>
                    <w:r w:rsidRPr="00A45598">
                      <w:rPr>
                        <w:sz w:val="18"/>
                        <w:szCs w:val="18"/>
                      </w:rPr>
                      <w:t>Generate a reliable test pair</w:t>
                    </w:r>
                  </w:p>
                  <w:p w:rsidR="00252679" w:rsidRDefault="00252679"/>
                </w:txbxContent>
              </v:textbox>
            </v:rect>
            <v:shapetype id="_x0000_t32" coordsize="21600,21600" o:spt="32" o:oned="t" path="m,l21600,21600e" filled="f">
              <v:path arrowok="t" fillok="f" o:connecttype="none"/>
              <o:lock v:ext="edit" shapetype="t"/>
            </v:shapetype>
            <v:shape id="_x0000_s1149" type="#_x0000_t32" style="position:absolute;left:8051;top:2639;width:240;height:1;rotation:90" o:connectortype="curved" adj="-735300,-1,-735300">
              <v:stroke endarrow="block"/>
            </v:shape>
            <v:rect id="_x0000_s1151" style="position:absolute;left:7210;top:3720;width:1920;height:599" o:regroupid="21" fillcolor="#fc0">
              <v:textbox style="mso-next-textbox:#_x0000_s1151">
                <w:txbxContent>
                  <w:p w:rsidR="00252679" w:rsidRPr="00A45598" w:rsidRDefault="00252679" w:rsidP="00252679">
                    <w:pPr>
                      <w:rPr>
                        <w:sz w:val="18"/>
                        <w:szCs w:val="18"/>
                      </w:rPr>
                    </w:pPr>
                    <w:r w:rsidRPr="00A45598">
                      <w:rPr>
                        <w:sz w:val="18"/>
                        <w:szCs w:val="18"/>
                      </w:rPr>
                      <w:t>Reduce input variable space</w:t>
                    </w:r>
                  </w:p>
                  <w:p w:rsidR="00252679" w:rsidRDefault="00252679"/>
                </w:txbxContent>
              </v:textbox>
            </v:rect>
            <v:shape id="_x0000_s1153" type="#_x0000_t32" style="position:absolute;left:7991;top:3539;width:360;height:1;rotation:90" o:connectortype="curved" adj="-490200,-1,-490200">
              <v:stroke endarrow="block"/>
            </v:shape>
            <v:shape id="_x0000_s1154" type="#_x0000_t32" style="position:absolute;left:5530;top:1861;width:1422;height:1" o:connectortype="straight">
              <v:stroke endarrow="block"/>
            </v:shape>
            <v:shape id="_x0000_s1155" type="#_x0000_t32" style="position:absolute;left:5530;top:3000;width:1440;height:11;flip:x" o:connectortype="straight">
              <v:stroke endarrow="block"/>
            </v:shape>
            <w10:wrap type="none"/>
            <w10:anchorlock/>
          </v:group>
        </w:pict>
      </w:r>
    </w:p>
    <w:p w:rsidR="008B5A30" w:rsidRPr="000665AE" w:rsidRDefault="008B5A30" w:rsidP="00E12604">
      <w:pPr>
        <w:widowControl w:val="0"/>
        <w:ind w:right="72"/>
        <w:jc w:val="both"/>
        <w:rPr>
          <w:sz w:val="20"/>
        </w:rPr>
      </w:pPr>
    </w:p>
    <w:p w:rsidR="00276AE9" w:rsidRPr="005828BA" w:rsidRDefault="00C15F8E" w:rsidP="005828BA">
      <w:pPr>
        <w:pStyle w:val="Heading1"/>
        <w:rPr>
          <w:rFonts w:ascii="Times New Roman" w:hAnsi="Times New Roman"/>
          <w:b/>
          <w:bCs/>
        </w:rPr>
      </w:pPr>
      <w:r w:rsidRPr="005828BA">
        <w:rPr>
          <w:rFonts w:ascii="Times New Roman" w:hAnsi="Times New Roman"/>
          <w:b/>
          <w:bCs/>
        </w:rPr>
        <w:t>3</w:t>
      </w:r>
      <w:r w:rsidR="00276AE9" w:rsidRPr="005828BA">
        <w:rPr>
          <w:rFonts w:ascii="Times New Roman" w:hAnsi="Times New Roman"/>
          <w:b/>
          <w:bCs/>
        </w:rPr>
        <w:t xml:space="preserve"> Related work, research directions</w:t>
      </w:r>
    </w:p>
    <w:p w:rsidR="00E17463" w:rsidRDefault="00E17463" w:rsidP="00E12604">
      <w:pPr>
        <w:widowControl w:val="0"/>
        <w:ind w:right="72"/>
        <w:jc w:val="both"/>
        <w:rPr>
          <w:b/>
          <w:szCs w:val="24"/>
        </w:rPr>
      </w:pPr>
    </w:p>
    <w:p w:rsidR="00E60A57" w:rsidRDefault="00E17463" w:rsidP="00E17463">
      <w:pPr>
        <w:widowControl w:val="0"/>
        <w:ind w:right="72"/>
        <w:jc w:val="both"/>
        <w:rPr>
          <w:ins w:id="0" w:author="Biczó Mihály" w:date="2008-02-21T22:56:00Z"/>
          <w:position w:val="10"/>
          <w:sz w:val="20"/>
        </w:rPr>
      </w:pPr>
      <w:r>
        <w:rPr>
          <w:position w:val="10"/>
          <w:sz w:val="20"/>
        </w:rPr>
        <w:t>In this section we present related work that motivated our research</w:t>
      </w:r>
      <w:r w:rsidR="00E60A57">
        <w:rPr>
          <w:position w:val="10"/>
          <w:sz w:val="20"/>
        </w:rPr>
        <w:t xml:space="preserve">. </w:t>
      </w:r>
      <w:r w:rsidR="002254FB">
        <w:rPr>
          <w:position w:val="10"/>
          <w:sz w:val="20"/>
        </w:rPr>
        <w:t>[19] deals with the empirical comparison of test s</w:t>
      </w:r>
      <w:r w:rsidR="002254FB">
        <w:rPr>
          <w:position w:val="10"/>
          <w:sz w:val="20"/>
        </w:rPr>
        <w:t>e</w:t>
      </w:r>
      <w:r w:rsidR="002254FB">
        <w:rPr>
          <w:position w:val="10"/>
          <w:sz w:val="20"/>
        </w:rPr>
        <w:t>lection techniques. Besides the commonly used but rather desperate random and retest all techniques, minimization, d</w:t>
      </w:r>
      <w:r w:rsidR="002254FB">
        <w:rPr>
          <w:position w:val="10"/>
          <w:sz w:val="20"/>
        </w:rPr>
        <w:t>a</w:t>
      </w:r>
      <w:r w:rsidR="002254FB">
        <w:rPr>
          <w:position w:val="10"/>
          <w:sz w:val="20"/>
        </w:rPr>
        <w:t>taflow and safe test selection families are also covered in that paper. Our suggested approach has common properties with dataflow tech</w:t>
      </w:r>
      <w:r w:rsidR="00D72B96">
        <w:rPr>
          <w:position w:val="10"/>
          <w:sz w:val="20"/>
        </w:rPr>
        <w:t xml:space="preserve">niques that require </w:t>
      </w:r>
      <w:r w:rsidR="009628A3">
        <w:rPr>
          <w:position w:val="10"/>
          <w:sz w:val="20"/>
        </w:rPr>
        <w:t>that every definition-use pair that is deleted, changed, or inserted into the program to be tested. In [20] Harrold and Sofa select test cases that exercise the definition-use pairs affected by the modification. Our approach is quite similar with the important difference that we employ test pairs that are safer in case of predicates and require not only the testing of the modification, but also the employment of at least one output statement.</w:t>
      </w:r>
      <w:del w:id="1" w:author="Biczó Mihály" w:date="2008-02-21T22:56:00Z">
        <w:r w:rsidDel="00E60A57">
          <w:rPr>
            <w:position w:val="10"/>
            <w:sz w:val="20"/>
          </w:rPr>
          <w:delText xml:space="preserve">. </w:delText>
        </w:r>
      </w:del>
    </w:p>
    <w:p w:rsidR="00E17463" w:rsidRDefault="00E17463" w:rsidP="00E17463">
      <w:pPr>
        <w:widowControl w:val="0"/>
        <w:ind w:right="72"/>
        <w:jc w:val="both"/>
        <w:rPr>
          <w:b/>
          <w:szCs w:val="24"/>
        </w:rPr>
      </w:pPr>
      <w:r>
        <w:rPr>
          <w:position w:val="10"/>
          <w:sz w:val="20"/>
        </w:rPr>
        <w:t xml:space="preserve">The two most relevant papers </w:t>
      </w:r>
      <w:r w:rsidR="002254FB">
        <w:rPr>
          <w:position w:val="10"/>
          <w:sz w:val="20"/>
        </w:rPr>
        <w:t xml:space="preserve">that motivated our research </w:t>
      </w:r>
      <w:r>
        <w:rPr>
          <w:position w:val="10"/>
          <w:sz w:val="20"/>
        </w:rPr>
        <w:t>are [</w:t>
      </w:r>
      <w:r w:rsidR="006522E0">
        <w:rPr>
          <w:position w:val="10"/>
          <w:sz w:val="20"/>
        </w:rPr>
        <w:t>16</w:t>
      </w:r>
      <w:r>
        <w:rPr>
          <w:position w:val="10"/>
          <w:sz w:val="20"/>
        </w:rPr>
        <w:t>] and [</w:t>
      </w:r>
      <w:r w:rsidR="006522E0">
        <w:rPr>
          <w:position w:val="10"/>
          <w:sz w:val="20"/>
        </w:rPr>
        <w:t>17</w:t>
      </w:r>
      <w:r>
        <w:rPr>
          <w:position w:val="10"/>
          <w:sz w:val="20"/>
        </w:rPr>
        <w:t xml:space="preserve">]. The first paper deals with slicing </w:t>
      </w:r>
      <w:r w:rsidR="009A2464">
        <w:rPr>
          <w:position w:val="10"/>
          <w:sz w:val="20"/>
        </w:rPr>
        <w:t xml:space="preserve">[5] </w:t>
      </w:r>
      <w:r>
        <w:rPr>
          <w:position w:val="10"/>
          <w:sz w:val="20"/>
        </w:rPr>
        <w:t>alg</w:t>
      </w:r>
      <w:r>
        <w:rPr>
          <w:position w:val="10"/>
          <w:sz w:val="20"/>
        </w:rPr>
        <w:t>o</w:t>
      </w:r>
      <w:r>
        <w:rPr>
          <w:position w:val="10"/>
          <w:sz w:val="20"/>
        </w:rPr>
        <w:t>rithms</w:t>
      </w:r>
      <w:r w:rsidR="00F34FDA">
        <w:rPr>
          <w:position w:val="10"/>
          <w:sz w:val="20"/>
        </w:rPr>
        <w:t xml:space="preserve"> </w:t>
      </w:r>
      <w:r>
        <w:rPr>
          <w:position w:val="10"/>
          <w:sz w:val="20"/>
        </w:rPr>
        <w:t xml:space="preserve">that do not use traditional data structures, only dependence analysis to calculate program slices. The second </w:t>
      </w:r>
      <w:r w:rsidR="006522E0">
        <w:rPr>
          <w:position w:val="10"/>
          <w:sz w:val="20"/>
        </w:rPr>
        <w:t>paper</w:t>
      </w:r>
      <w:r>
        <w:rPr>
          <w:position w:val="10"/>
          <w:sz w:val="20"/>
        </w:rPr>
        <w:t xml:space="preserve"> </w:t>
      </w:r>
      <w:r>
        <w:rPr>
          <w:position w:val="10"/>
          <w:sz w:val="20"/>
        </w:rPr>
        <w:lastRenderedPageBreak/>
        <w:t>categ</w:t>
      </w:r>
      <w:r>
        <w:rPr>
          <w:position w:val="10"/>
          <w:sz w:val="20"/>
        </w:rPr>
        <w:t>o</w:t>
      </w:r>
      <w:r>
        <w:rPr>
          <w:position w:val="10"/>
          <w:sz w:val="20"/>
        </w:rPr>
        <w:t xml:space="preserve">rizes regression test cases based on their effect </w:t>
      </w:r>
      <w:r w:rsidR="006522E0">
        <w:rPr>
          <w:position w:val="10"/>
          <w:sz w:val="20"/>
        </w:rPr>
        <w:t>on</w:t>
      </w:r>
      <w:r>
        <w:rPr>
          <w:position w:val="10"/>
          <w:sz w:val="20"/>
        </w:rPr>
        <w:t xml:space="preserve"> the program output. We try to compose and further simplify these a</w:t>
      </w:r>
      <w:r>
        <w:rPr>
          <w:position w:val="10"/>
          <w:sz w:val="20"/>
        </w:rPr>
        <w:t>p</w:t>
      </w:r>
      <w:r>
        <w:rPr>
          <w:position w:val="10"/>
          <w:sz w:val="20"/>
        </w:rPr>
        <w:t>proaches to reduce the set of input variables on which new reliable regression test case generation can be based.</w:t>
      </w:r>
    </w:p>
    <w:p w:rsidR="003A3264" w:rsidRDefault="003A3264" w:rsidP="00E12604">
      <w:pPr>
        <w:widowControl w:val="0"/>
        <w:ind w:right="72"/>
        <w:jc w:val="both"/>
        <w:rPr>
          <w:b/>
          <w:szCs w:val="24"/>
        </w:rPr>
      </w:pPr>
    </w:p>
    <w:p w:rsidR="003A3264" w:rsidRDefault="00C15F8E" w:rsidP="005828BA">
      <w:pPr>
        <w:pStyle w:val="Heading2"/>
      </w:pPr>
      <w:r>
        <w:t>3</w:t>
      </w:r>
      <w:r w:rsidR="00803F9A">
        <w:t>.1 Graph-less dynamic slicing and impact analysis</w:t>
      </w:r>
    </w:p>
    <w:p w:rsidR="00E17463" w:rsidRDefault="00E17463" w:rsidP="00E12604">
      <w:pPr>
        <w:widowControl w:val="0"/>
        <w:ind w:right="72"/>
        <w:jc w:val="both"/>
        <w:rPr>
          <w:b/>
          <w:szCs w:val="24"/>
        </w:rPr>
      </w:pPr>
    </w:p>
    <w:p w:rsidR="009B4162" w:rsidRDefault="009B4162" w:rsidP="00E12604">
      <w:pPr>
        <w:widowControl w:val="0"/>
        <w:ind w:right="72"/>
        <w:jc w:val="both"/>
        <w:rPr>
          <w:position w:val="10"/>
          <w:sz w:val="20"/>
        </w:rPr>
      </w:pPr>
      <w:r>
        <w:rPr>
          <w:position w:val="10"/>
          <w:sz w:val="20"/>
        </w:rPr>
        <w:t>In [16] a new approach to producing dynamic program slices is proposed. The main idea of the work is to employ depe</w:t>
      </w:r>
      <w:r>
        <w:rPr>
          <w:position w:val="10"/>
          <w:sz w:val="20"/>
        </w:rPr>
        <w:t>n</w:t>
      </w:r>
      <w:r>
        <w:rPr>
          <w:position w:val="10"/>
          <w:sz w:val="20"/>
        </w:rPr>
        <w:t xml:space="preserve">dence analysis to dynamic slicing </w:t>
      </w:r>
      <w:r w:rsidR="00F34FDA">
        <w:rPr>
          <w:position w:val="10"/>
          <w:sz w:val="20"/>
        </w:rPr>
        <w:t>[1</w:t>
      </w:r>
      <w:r w:rsidR="005E2361">
        <w:rPr>
          <w:position w:val="10"/>
          <w:sz w:val="20"/>
        </w:rPr>
        <w:t>, 13, 14</w:t>
      </w:r>
      <w:r w:rsidR="00F34FDA">
        <w:rPr>
          <w:position w:val="10"/>
          <w:sz w:val="20"/>
        </w:rPr>
        <w:t xml:space="preserve">] </w:t>
      </w:r>
      <w:r>
        <w:rPr>
          <w:position w:val="10"/>
          <w:sz w:val="20"/>
        </w:rPr>
        <w:t>instead of applying traditional techniques that usually require a graph-based representation and might seriously confine application possibilities due to memory consumption. The dynamic depe</w:t>
      </w:r>
      <w:r>
        <w:rPr>
          <w:position w:val="10"/>
          <w:sz w:val="20"/>
        </w:rPr>
        <w:t>n</w:t>
      </w:r>
      <w:r>
        <w:rPr>
          <w:position w:val="10"/>
          <w:sz w:val="20"/>
        </w:rPr>
        <w:t>dences that are tracked are the same as in the case of the graph representation, but instead of one huge graph, various data stru</w:t>
      </w:r>
      <w:r>
        <w:rPr>
          <w:position w:val="10"/>
          <w:sz w:val="20"/>
        </w:rPr>
        <w:t>c</w:t>
      </w:r>
      <w:r>
        <w:rPr>
          <w:position w:val="10"/>
          <w:sz w:val="20"/>
        </w:rPr>
        <w:t>tures are maintained.</w:t>
      </w:r>
    </w:p>
    <w:p w:rsidR="009B4162" w:rsidRDefault="00B72B20" w:rsidP="00E12604">
      <w:pPr>
        <w:widowControl w:val="0"/>
        <w:ind w:right="72"/>
        <w:jc w:val="both"/>
        <w:rPr>
          <w:position w:val="10"/>
          <w:sz w:val="20"/>
        </w:rPr>
      </w:pPr>
      <w:r>
        <w:rPr>
          <w:position w:val="10"/>
          <w:sz w:val="20"/>
        </w:rPr>
        <w:t xml:space="preserve">Besides introducing alternative dependence-based methods, slicing scenarios are categorized </w:t>
      </w:r>
      <w:r w:rsidR="005E2361">
        <w:rPr>
          <w:position w:val="10"/>
          <w:sz w:val="20"/>
        </w:rPr>
        <w:t xml:space="preserve">[5] </w:t>
      </w:r>
      <w:r>
        <w:rPr>
          <w:position w:val="10"/>
          <w:sz w:val="20"/>
        </w:rPr>
        <w:t>based on slicing dire</w:t>
      </w:r>
      <w:r>
        <w:rPr>
          <w:position w:val="10"/>
          <w:sz w:val="20"/>
        </w:rPr>
        <w:t>c</w:t>
      </w:r>
      <w:r>
        <w:rPr>
          <w:position w:val="10"/>
          <w:sz w:val="20"/>
        </w:rPr>
        <w:t xml:space="preserve">tion, processing direction and global or demand-driven nature of the algorithm. Our impact analysis that will be presented in Section 5 relate closely to the forward, demand driven algorithm in [16]. The difference between the two approaches lies in the fact that we </w:t>
      </w:r>
      <w:r w:rsidR="003A3C30">
        <w:rPr>
          <w:position w:val="10"/>
          <w:sz w:val="20"/>
        </w:rPr>
        <w:t>will not produce dynamic slices;</w:t>
      </w:r>
      <w:r>
        <w:rPr>
          <w:position w:val="10"/>
          <w:sz w:val="20"/>
        </w:rPr>
        <w:t xml:space="preserve"> therefore different data structures will be maintained.</w:t>
      </w:r>
      <w:r w:rsidR="00867A89">
        <w:rPr>
          <w:position w:val="10"/>
          <w:sz w:val="20"/>
        </w:rPr>
        <w:t xml:space="preserve"> The reason why we do not apply dynamic slicing is that we need only a set of variables, and not a slice of the entire program.</w:t>
      </w:r>
    </w:p>
    <w:p w:rsidR="00803F9A" w:rsidRDefault="009B4162" w:rsidP="00E12604">
      <w:pPr>
        <w:widowControl w:val="0"/>
        <w:ind w:right="72"/>
        <w:jc w:val="both"/>
        <w:rPr>
          <w:b/>
          <w:szCs w:val="24"/>
        </w:rPr>
      </w:pPr>
      <w:r>
        <w:rPr>
          <w:position w:val="10"/>
          <w:sz w:val="20"/>
        </w:rPr>
        <w:t xml:space="preserve">  </w:t>
      </w:r>
    </w:p>
    <w:p w:rsidR="003A3C30" w:rsidRDefault="00C15F8E" w:rsidP="005828BA">
      <w:pPr>
        <w:pStyle w:val="Heading2"/>
      </w:pPr>
      <w:r w:rsidRPr="00C15F8E">
        <w:t>3.</w:t>
      </w:r>
      <w:r>
        <w:t xml:space="preserve">2 </w:t>
      </w:r>
      <w:r w:rsidR="00803F9A">
        <w:t>Mutation-based regression testing</w:t>
      </w:r>
    </w:p>
    <w:p w:rsidR="003A3C30" w:rsidRDefault="003A3C30" w:rsidP="00C15F8E">
      <w:pPr>
        <w:widowControl w:val="0"/>
        <w:ind w:right="72"/>
        <w:jc w:val="both"/>
        <w:rPr>
          <w:position w:val="10"/>
          <w:sz w:val="20"/>
        </w:rPr>
      </w:pPr>
    </w:p>
    <w:p w:rsidR="00C15F8E" w:rsidRPr="003A3C30" w:rsidRDefault="00465272" w:rsidP="00C15F8E">
      <w:pPr>
        <w:widowControl w:val="0"/>
        <w:ind w:right="72"/>
        <w:jc w:val="both"/>
        <w:rPr>
          <w:position w:val="10"/>
          <w:sz w:val="20"/>
        </w:rPr>
      </w:pPr>
      <w:r>
        <w:rPr>
          <w:position w:val="10"/>
          <w:sz w:val="20"/>
        </w:rPr>
        <w:t xml:space="preserve">Paper </w:t>
      </w:r>
      <w:r w:rsidR="003A3C30">
        <w:rPr>
          <w:position w:val="10"/>
          <w:sz w:val="20"/>
        </w:rPr>
        <w:t xml:space="preserve">[17] deals with regression test generation. The generation process has two stages: in the first stage existing test cases are categorized similarly to the previously mentioned (S0, S1, S2, S3) cases. Based on the outcome of the first stage, a new test case will be generated that effectively tests a modification. </w:t>
      </w:r>
      <w:r w:rsidR="000153B0">
        <w:rPr>
          <w:position w:val="10"/>
          <w:sz w:val="20"/>
        </w:rPr>
        <w:t xml:space="preserve">Our work is derived from that </w:t>
      </w:r>
      <w:r w:rsidR="00A45598">
        <w:rPr>
          <w:position w:val="10"/>
          <w:sz w:val="20"/>
        </w:rPr>
        <w:t>article;</w:t>
      </w:r>
      <w:r w:rsidR="000153B0">
        <w:rPr>
          <w:position w:val="10"/>
          <w:sz w:val="20"/>
        </w:rPr>
        <w:t xml:space="preserve"> ho</w:t>
      </w:r>
      <w:r w:rsidR="000153B0">
        <w:rPr>
          <w:position w:val="10"/>
          <w:sz w:val="20"/>
        </w:rPr>
        <w:t>w</w:t>
      </w:r>
      <w:r w:rsidR="000153B0">
        <w:rPr>
          <w:position w:val="10"/>
          <w:sz w:val="20"/>
        </w:rPr>
        <w:t>ever, there are a few important improvements. First of all,</w:t>
      </w:r>
      <w:r w:rsidR="003A3C30">
        <w:rPr>
          <w:position w:val="10"/>
          <w:sz w:val="20"/>
        </w:rPr>
        <w:t xml:space="preserve"> we allow more than one modificati</w:t>
      </w:r>
      <w:r w:rsidR="00132B1F">
        <w:rPr>
          <w:position w:val="10"/>
          <w:sz w:val="20"/>
        </w:rPr>
        <w:t>on to occur in the source code</w:t>
      </w:r>
      <w:r w:rsidR="000153B0">
        <w:rPr>
          <w:position w:val="10"/>
          <w:sz w:val="20"/>
        </w:rPr>
        <w:t>, and generate not only a test case, but a test pair. The test pair should match the changed definition of reliability.</w:t>
      </w:r>
    </w:p>
    <w:p w:rsidR="00C15F8E" w:rsidRDefault="00C15F8E" w:rsidP="00E12604">
      <w:pPr>
        <w:widowControl w:val="0"/>
        <w:ind w:right="72"/>
        <w:jc w:val="both"/>
        <w:rPr>
          <w:b/>
          <w:szCs w:val="24"/>
        </w:rPr>
      </w:pPr>
    </w:p>
    <w:p w:rsidR="00921A18" w:rsidRPr="005828BA" w:rsidRDefault="00C15F8E" w:rsidP="005828BA">
      <w:pPr>
        <w:pStyle w:val="Heading1"/>
        <w:rPr>
          <w:rFonts w:ascii="Times New Roman" w:hAnsi="Times New Roman"/>
          <w:b/>
          <w:bCs/>
        </w:rPr>
      </w:pPr>
      <w:r w:rsidRPr="005828BA">
        <w:rPr>
          <w:rFonts w:ascii="Times New Roman" w:hAnsi="Times New Roman"/>
          <w:b/>
          <w:bCs/>
        </w:rPr>
        <w:t xml:space="preserve">4 </w:t>
      </w:r>
      <w:r w:rsidR="006208CE" w:rsidRPr="005828BA">
        <w:rPr>
          <w:rFonts w:ascii="Times New Roman" w:hAnsi="Times New Roman"/>
          <w:b/>
          <w:bCs/>
        </w:rPr>
        <w:t xml:space="preserve">Tools </w:t>
      </w:r>
      <w:r w:rsidR="00921A18" w:rsidRPr="005828BA">
        <w:rPr>
          <w:rFonts w:ascii="Times New Roman" w:hAnsi="Times New Roman"/>
          <w:b/>
          <w:bCs/>
        </w:rPr>
        <w:t>and notations</w:t>
      </w:r>
    </w:p>
    <w:p w:rsidR="006208CE" w:rsidRPr="00183FA4" w:rsidRDefault="006208CE" w:rsidP="00E12604">
      <w:pPr>
        <w:widowControl w:val="0"/>
        <w:ind w:right="72"/>
        <w:rPr>
          <w:sz w:val="20"/>
        </w:rPr>
      </w:pPr>
    </w:p>
    <w:p w:rsidR="00921A18" w:rsidRPr="000665AE" w:rsidRDefault="00921A18" w:rsidP="00E12604">
      <w:pPr>
        <w:widowControl w:val="0"/>
        <w:ind w:right="72"/>
        <w:jc w:val="both"/>
        <w:rPr>
          <w:sz w:val="20"/>
        </w:rPr>
      </w:pPr>
    </w:p>
    <w:p w:rsidR="00921A18" w:rsidRDefault="00921A18" w:rsidP="00E12604">
      <w:pPr>
        <w:widowControl w:val="0"/>
        <w:ind w:right="72"/>
        <w:jc w:val="both"/>
        <w:rPr>
          <w:position w:val="10"/>
          <w:sz w:val="20"/>
        </w:rPr>
      </w:pPr>
      <w:r>
        <w:rPr>
          <w:position w:val="10"/>
          <w:sz w:val="20"/>
        </w:rPr>
        <w:t xml:space="preserve">In order to </w:t>
      </w:r>
      <w:r w:rsidR="00F366A7">
        <w:rPr>
          <w:position w:val="10"/>
          <w:sz w:val="20"/>
        </w:rPr>
        <w:t>perform dynamic impact analysis</w:t>
      </w:r>
      <w:r>
        <w:rPr>
          <w:position w:val="10"/>
          <w:sz w:val="20"/>
        </w:rPr>
        <w:t>, the source code has to be carefully instrumented. During the execution of the instrumented code each traversal through a previously inserted sensor is registered. We will show that it is not nece</w:t>
      </w:r>
      <w:r>
        <w:rPr>
          <w:position w:val="10"/>
          <w:sz w:val="20"/>
        </w:rPr>
        <w:t>s</w:t>
      </w:r>
      <w:r>
        <w:rPr>
          <w:position w:val="10"/>
          <w:sz w:val="20"/>
        </w:rPr>
        <w:t xml:space="preserve">sary to maintain a log file (which again can grow huge) and log the registered traversal. </w:t>
      </w:r>
    </w:p>
    <w:p w:rsidR="00921A18" w:rsidRDefault="00921A18" w:rsidP="00E12604">
      <w:pPr>
        <w:widowControl w:val="0"/>
        <w:ind w:right="72"/>
        <w:jc w:val="both"/>
        <w:rPr>
          <w:position w:val="10"/>
          <w:sz w:val="20"/>
        </w:rPr>
      </w:pPr>
      <w:r>
        <w:rPr>
          <w:position w:val="10"/>
          <w:sz w:val="20"/>
        </w:rPr>
        <w:t xml:space="preserve">The relatively complex instrumentation </w:t>
      </w:r>
      <w:r w:rsidR="00284864">
        <w:rPr>
          <w:position w:val="10"/>
          <w:sz w:val="20"/>
        </w:rPr>
        <w:t xml:space="preserve">that is </w:t>
      </w:r>
      <w:r>
        <w:rPr>
          <w:position w:val="10"/>
          <w:sz w:val="20"/>
        </w:rPr>
        <w:t>require</w:t>
      </w:r>
      <w:r w:rsidR="00284864">
        <w:rPr>
          <w:position w:val="10"/>
          <w:sz w:val="20"/>
        </w:rPr>
        <w:t>d</w:t>
      </w:r>
      <w:r>
        <w:rPr>
          <w:position w:val="10"/>
          <w:sz w:val="20"/>
        </w:rPr>
        <w:t xml:space="preserve"> for real C++ code can be performed using </w:t>
      </w:r>
      <w:r w:rsidR="00F366A7">
        <w:rPr>
          <w:position w:val="10"/>
          <w:sz w:val="20"/>
        </w:rPr>
        <w:t xml:space="preserve">various tools, like </w:t>
      </w:r>
      <w:r>
        <w:rPr>
          <w:position w:val="10"/>
          <w:sz w:val="20"/>
        </w:rPr>
        <w:t xml:space="preserve">the </w:t>
      </w:r>
      <w:smartTag w:uri="urn:schemas-microsoft-com:office:smarttags" w:element="place">
        <w:smartTag w:uri="urn:schemas-microsoft-com:office:smarttags" w:element="City">
          <w:r>
            <w:rPr>
              <w:position w:val="10"/>
              <w:sz w:val="20"/>
            </w:rPr>
            <w:t>Columbus</w:t>
          </w:r>
        </w:smartTag>
      </w:smartTag>
      <w:r>
        <w:rPr>
          <w:position w:val="10"/>
          <w:sz w:val="20"/>
        </w:rPr>
        <w:t xml:space="preserve"> framework [</w:t>
      </w:r>
      <w:r w:rsidR="009B52D4">
        <w:rPr>
          <w:position w:val="10"/>
          <w:sz w:val="20"/>
        </w:rPr>
        <w:t>12</w:t>
      </w:r>
      <w:r>
        <w:rPr>
          <w:position w:val="10"/>
          <w:sz w:val="20"/>
        </w:rPr>
        <w:t>]. In the following we briefly describe the used notations and the information that instrument</w:t>
      </w:r>
      <w:r>
        <w:rPr>
          <w:position w:val="10"/>
          <w:sz w:val="20"/>
        </w:rPr>
        <w:t>a</w:t>
      </w:r>
      <w:r>
        <w:rPr>
          <w:position w:val="10"/>
          <w:sz w:val="20"/>
        </w:rPr>
        <w:t>tion must provide.</w:t>
      </w:r>
      <w:r w:rsidR="008421A1">
        <w:rPr>
          <w:position w:val="10"/>
          <w:sz w:val="20"/>
        </w:rPr>
        <w:t xml:space="preserve"> We are going to employ sequence-point level instrumentation, which means that sensors are inserted after each sequence point. This might imply that the trace can grow too large to handle, however, as we will see, it can be produced and processed on the fly.</w:t>
      </w:r>
    </w:p>
    <w:p w:rsidR="00921A18" w:rsidRDefault="00921A18" w:rsidP="00E12604">
      <w:pPr>
        <w:widowControl w:val="0"/>
        <w:ind w:right="72"/>
        <w:jc w:val="both"/>
        <w:rPr>
          <w:position w:val="10"/>
          <w:sz w:val="20"/>
          <w:lang w:val="hu-HU"/>
        </w:rPr>
      </w:pPr>
      <w:r>
        <w:rPr>
          <w:position w:val="10"/>
          <w:sz w:val="20"/>
        </w:rPr>
        <w:t>For the identification of types, their fully qualified name is used (</w:t>
      </w:r>
      <w:r>
        <w:rPr>
          <w:position w:val="10"/>
          <w:sz w:val="20"/>
          <w:lang w:val="hu-HU"/>
        </w:rPr>
        <w:t>namespace1::namespace2::...::Class1::Class2..)</w:t>
      </w:r>
    </w:p>
    <w:p w:rsidR="00921A18" w:rsidRDefault="00921A18" w:rsidP="00E12604">
      <w:pPr>
        <w:widowControl w:val="0"/>
        <w:ind w:right="72"/>
        <w:jc w:val="both"/>
        <w:rPr>
          <w:position w:val="10"/>
          <w:sz w:val="20"/>
          <w:lang w:val="hu-HU"/>
        </w:rPr>
      </w:pPr>
      <w:r>
        <w:rPr>
          <w:position w:val="10"/>
          <w:sz w:val="20"/>
        </w:rPr>
        <w:t>All typedefs have to be resolved so that their corresponding type that can be identified.</w:t>
      </w:r>
    </w:p>
    <w:p w:rsidR="00921A18" w:rsidRPr="00AF5B45" w:rsidRDefault="00921A18" w:rsidP="00E12604">
      <w:pPr>
        <w:widowControl w:val="0"/>
        <w:ind w:right="72"/>
        <w:jc w:val="both"/>
        <w:rPr>
          <w:sz w:val="20"/>
        </w:rPr>
      </w:pPr>
      <w:r>
        <w:rPr>
          <w:position w:val="10"/>
          <w:sz w:val="20"/>
        </w:rPr>
        <w:t>For the unique identification of variables, we use the following notation:</w:t>
      </w:r>
    </w:p>
    <w:p w:rsidR="00921A18" w:rsidRPr="00AF5B45" w:rsidRDefault="00921A18" w:rsidP="00E12604">
      <w:pPr>
        <w:widowControl w:val="0"/>
        <w:ind w:right="72"/>
        <w:jc w:val="both"/>
        <w:rPr>
          <w:sz w:val="20"/>
        </w:rPr>
      </w:pPr>
    </w:p>
    <w:p w:rsidR="00921A18" w:rsidRPr="00AF5B45" w:rsidRDefault="00921A18" w:rsidP="00E12604">
      <w:pPr>
        <w:widowControl w:val="0"/>
        <w:ind w:right="72"/>
        <w:jc w:val="both"/>
        <w:outlineLvl w:val="0"/>
        <w:rPr>
          <w:sz w:val="20"/>
        </w:rPr>
      </w:pPr>
      <w:r w:rsidRPr="00CC6BAA">
        <w:rPr>
          <w:rFonts w:ascii="Lucida Console" w:hAnsi="Lucida Console"/>
          <w:sz w:val="16"/>
          <w:szCs w:val="16"/>
          <w:lang w:val="hu-HU"/>
        </w:rPr>
        <w:t>D(v, s, q, A</w:t>
      </w:r>
      <w:r w:rsidRPr="00F366A7">
        <w:rPr>
          <w:rFonts w:ascii="Lucida Console" w:hAnsi="Lucida Console"/>
          <w:sz w:val="16"/>
          <w:szCs w:val="16"/>
          <w:vertAlign w:val="subscript"/>
          <w:lang w:val="hu-HU"/>
        </w:rPr>
        <w:t>v</w:t>
      </w:r>
      <w:r w:rsidRPr="00CC6BAA">
        <w:rPr>
          <w:rFonts w:ascii="Lucida Console" w:hAnsi="Lucida Console"/>
          <w:sz w:val="16"/>
          <w:szCs w:val="16"/>
          <w:lang w:val="hu-HU"/>
        </w:rPr>
        <w:t>, A</w:t>
      </w:r>
      <w:r w:rsidRPr="00F366A7">
        <w:rPr>
          <w:rFonts w:ascii="Lucida Console" w:hAnsi="Lucida Console"/>
          <w:sz w:val="16"/>
          <w:szCs w:val="16"/>
          <w:vertAlign w:val="subscript"/>
          <w:lang w:val="hu-HU"/>
        </w:rPr>
        <w:t>p</w:t>
      </w:r>
      <w:r w:rsidRPr="00CC6BAA">
        <w:rPr>
          <w:rFonts w:ascii="Lucida Console" w:hAnsi="Lucida Console"/>
          <w:sz w:val="16"/>
          <w:szCs w:val="16"/>
          <w:lang w:val="hu-HU"/>
        </w:rPr>
        <w:t>)</w:t>
      </w:r>
      <w:r w:rsidRPr="00AF5B45">
        <w:rPr>
          <w:sz w:val="20"/>
          <w:lang w:val="hu-HU"/>
        </w:rPr>
        <w:t>,</w:t>
      </w:r>
    </w:p>
    <w:p w:rsidR="00921A18" w:rsidRPr="00AF5B45" w:rsidRDefault="00921A18" w:rsidP="00E12604">
      <w:pPr>
        <w:widowControl w:val="0"/>
        <w:ind w:right="72"/>
        <w:jc w:val="both"/>
        <w:rPr>
          <w:sz w:val="20"/>
        </w:rPr>
      </w:pPr>
    </w:p>
    <w:p w:rsidR="00921A18" w:rsidRPr="0005539F" w:rsidRDefault="00921A18" w:rsidP="00E12604">
      <w:pPr>
        <w:widowControl w:val="0"/>
        <w:ind w:right="72"/>
        <w:jc w:val="both"/>
        <w:rPr>
          <w:sz w:val="20"/>
        </w:rPr>
      </w:pPr>
      <w:r>
        <w:rPr>
          <w:position w:val="10"/>
          <w:sz w:val="20"/>
        </w:rPr>
        <w:t>where v is the fully qualified name of the variable, s is the identification number of the statement which runs the q</w:t>
      </w:r>
      <w:r>
        <w:rPr>
          <w:position w:val="10"/>
          <w:sz w:val="20"/>
          <w:vertAlign w:val="superscript"/>
        </w:rPr>
        <w:t>th</w:t>
      </w:r>
      <w:r>
        <w:rPr>
          <w:position w:val="10"/>
          <w:sz w:val="20"/>
        </w:rPr>
        <w:t xml:space="preserve">  time, and v appears in the q</w:t>
      </w:r>
      <w:r>
        <w:rPr>
          <w:position w:val="10"/>
          <w:sz w:val="20"/>
          <w:vertAlign w:val="superscript"/>
        </w:rPr>
        <w:t>th</w:t>
      </w:r>
      <w:r>
        <w:rPr>
          <w:position w:val="10"/>
          <w:sz w:val="20"/>
        </w:rPr>
        <w:t xml:space="preserve"> run of s. Since C++ support pointer types, we have to distinguish between the memory location where the variable resides, and the memory location it points to in case it is a pointer. A</w:t>
      </w:r>
      <w:r w:rsidRPr="00F366A7">
        <w:rPr>
          <w:rFonts w:ascii="Lucida Console" w:hAnsi="Lucida Console"/>
          <w:sz w:val="16"/>
          <w:szCs w:val="16"/>
          <w:vertAlign w:val="subscript"/>
        </w:rPr>
        <w:t>v</w:t>
      </w:r>
      <w:r>
        <w:rPr>
          <w:position w:val="10"/>
          <w:sz w:val="20"/>
        </w:rPr>
        <w:t xml:space="preserve"> represents the memory location of the variable, and A</w:t>
      </w:r>
      <w:r w:rsidRPr="00F366A7">
        <w:rPr>
          <w:rFonts w:ascii="Lucida Console" w:hAnsi="Lucida Console"/>
          <w:sz w:val="16"/>
          <w:szCs w:val="16"/>
          <w:vertAlign w:val="subscript"/>
        </w:rPr>
        <w:t>p</w:t>
      </w:r>
      <w:r>
        <w:rPr>
          <w:position w:val="10"/>
          <w:sz w:val="20"/>
        </w:rPr>
        <w:t xml:space="preserve"> is the pointed memory location (</w:t>
      </w:r>
      <w:r w:rsidR="00D355C8">
        <w:rPr>
          <w:position w:val="10"/>
          <w:sz w:val="20"/>
        </w:rPr>
        <w:t xml:space="preserve">for non-pointer typed variables, </w:t>
      </w:r>
      <w:r w:rsidR="00E95B90">
        <w:rPr>
          <w:position w:val="10"/>
          <w:sz w:val="20"/>
        </w:rPr>
        <w:t>A</w:t>
      </w:r>
      <w:r w:rsidR="00E95B90" w:rsidRPr="00F366A7">
        <w:rPr>
          <w:rFonts w:ascii="Lucida Console" w:hAnsi="Lucida Console"/>
          <w:sz w:val="16"/>
          <w:szCs w:val="16"/>
          <w:vertAlign w:val="subscript"/>
        </w:rPr>
        <w:t>v</w:t>
      </w:r>
      <w:r w:rsidR="00E95B90">
        <w:rPr>
          <w:position w:val="10"/>
          <w:sz w:val="20"/>
        </w:rPr>
        <w:t xml:space="preserve"> and A</w:t>
      </w:r>
      <w:r w:rsidR="00E95B90" w:rsidRPr="00F366A7">
        <w:rPr>
          <w:rFonts w:ascii="Lucida Console" w:hAnsi="Lucida Console"/>
          <w:sz w:val="16"/>
          <w:szCs w:val="16"/>
          <w:vertAlign w:val="subscript"/>
        </w:rPr>
        <w:t>p</w:t>
      </w:r>
      <w:r w:rsidR="00E95B90">
        <w:rPr>
          <w:position w:val="10"/>
          <w:sz w:val="20"/>
        </w:rPr>
        <w:t xml:space="preserve"> are equivalent</w:t>
      </w:r>
      <w:r>
        <w:rPr>
          <w:position w:val="10"/>
          <w:sz w:val="20"/>
        </w:rPr>
        <w:t>). A v</w:t>
      </w:r>
      <w:r>
        <w:rPr>
          <w:position w:val="10"/>
          <w:sz w:val="20"/>
        </w:rPr>
        <w:t>a</w:t>
      </w:r>
      <w:r>
        <w:rPr>
          <w:position w:val="10"/>
          <w:sz w:val="20"/>
        </w:rPr>
        <w:lastRenderedPageBreak/>
        <w:t>riable can be either global, static, local, or member variable. For the latter</w:t>
      </w:r>
    </w:p>
    <w:p w:rsidR="00921A18" w:rsidRPr="0005539F" w:rsidRDefault="00921A18" w:rsidP="00E12604">
      <w:pPr>
        <w:widowControl w:val="0"/>
        <w:ind w:right="72"/>
        <w:jc w:val="both"/>
        <w:rPr>
          <w:sz w:val="20"/>
        </w:rPr>
      </w:pPr>
    </w:p>
    <w:p w:rsidR="00921A18" w:rsidRPr="00CC6BAA" w:rsidRDefault="00921A18" w:rsidP="00E12604">
      <w:pPr>
        <w:widowControl w:val="0"/>
        <w:ind w:right="72"/>
        <w:jc w:val="both"/>
        <w:outlineLvl w:val="0"/>
        <w:rPr>
          <w:rFonts w:ascii="Lucida Console" w:hAnsi="Lucida Console"/>
          <w:sz w:val="16"/>
          <w:szCs w:val="16"/>
        </w:rPr>
      </w:pPr>
      <w:r w:rsidRPr="00CC6BAA">
        <w:rPr>
          <w:rFonts w:ascii="Lucida Console" w:hAnsi="Lucida Console"/>
          <w:sz w:val="16"/>
          <w:szCs w:val="16"/>
        </w:rPr>
        <w:t>DD(D</w:t>
      </w:r>
      <w:r w:rsidRPr="00CC6BAA">
        <w:rPr>
          <w:rFonts w:ascii="Lucida Console" w:hAnsi="Lucida Console"/>
          <w:sz w:val="16"/>
          <w:szCs w:val="16"/>
          <w:vertAlign w:val="subscript"/>
        </w:rPr>
        <w:t>object</w:t>
      </w:r>
      <w:r w:rsidRPr="00CC6BAA">
        <w:rPr>
          <w:rFonts w:ascii="Lucida Console" w:hAnsi="Lucida Console"/>
          <w:sz w:val="16"/>
          <w:szCs w:val="16"/>
        </w:rPr>
        <w:t>, D</w:t>
      </w:r>
      <w:r w:rsidRPr="00CC6BAA">
        <w:rPr>
          <w:rFonts w:ascii="Lucida Console" w:hAnsi="Lucida Console"/>
          <w:sz w:val="16"/>
          <w:szCs w:val="16"/>
          <w:vertAlign w:val="subscript"/>
        </w:rPr>
        <w:t>member</w:t>
      </w:r>
      <w:r w:rsidRPr="00CC6BAA">
        <w:rPr>
          <w:rFonts w:ascii="Lucida Console" w:hAnsi="Lucida Console"/>
          <w:sz w:val="16"/>
          <w:szCs w:val="16"/>
        </w:rPr>
        <w:t xml:space="preserve">) </w:t>
      </w:r>
    </w:p>
    <w:p w:rsidR="00921A18" w:rsidRPr="007C17EF" w:rsidRDefault="00921A18" w:rsidP="00E12604">
      <w:pPr>
        <w:widowControl w:val="0"/>
        <w:ind w:right="72"/>
        <w:jc w:val="both"/>
        <w:rPr>
          <w:sz w:val="20"/>
        </w:rPr>
      </w:pPr>
    </w:p>
    <w:p w:rsidR="00921A18" w:rsidRPr="007C17EF" w:rsidRDefault="00921A18" w:rsidP="00E12604">
      <w:pPr>
        <w:widowControl w:val="0"/>
        <w:ind w:right="72"/>
        <w:jc w:val="both"/>
        <w:rPr>
          <w:sz w:val="20"/>
        </w:rPr>
      </w:pPr>
      <w:r>
        <w:rPr>
          <w:position w:val="10"/>
          <w:sz w:val="20"/>
        </w:rPr>
        <w:t>notation is used. Let’s consider  the example when there is a class named Foo and there is a Bar typed member variable in it with the name b. When we instantiate an object of Foo at a uniquely identified program location, both members of the DD pair can be filled in.</w:t>
      </w:r>
    </w:p>
    <w:p w:rsidR="00921A18" w:rsidRPr="007C17EF" w:rsidRDefault="00921A18" w:rsidP="00E12604">
      <w:pPr>
        <w:widowControl w:val="0"/>
        <w:ind w:right="72"/>
        <w:jc w:val="both"/>
        <w:rPr>
          <w:sz w:val="20"/>
        </w:rPr>
      </w:pPr>
    </w:p>
    <w:p w:rsidR="00921A18" w:rsidRPr="00CC6BAA" w:rsidRDefault="00921A18" w:rsidP="00E12604">
      <w:pPr>
        <w:widowControl w:val="0"/>
        <w:ind w:right="72"/>
        <w:jc w:val="both"/>
        <w:rPr>
          <w:rFonts w:ascii="Lucida Console" w:hAnsi="Lucida Console"/>
          <w:sz w:val="16"/>
          <w:szCs w:val="16"/>
        </w:rPr>
      </w:pPr>
      <w:r w:rsidRPr="00CC6BAA">
        <w:rPr>
          <w:rFonts w:ascii="Lucida Console" w:hAnsi="Lucida Console"/>
          <w:sz w:val="16"/>
          <w:szCs w:val="16"/>
        </w:rPr>
        <w:t>(s, q): Foo f;</w:t>
      </w:r>
    </w:p>
    <w:p w:rsidR="00921A18" w:rsidRPr="007C17EF" w:rsidRDefault="00921A18" w:rsidP="00E12604">
      <w:pPr>
        <w:widowControl w:val="0"/>
        <w:ind w:right="72"/>
        <w:jc w:val="both"/>
        <w:rPr>
          <w:sz w:val="20"/>
        </w:rPr>
      </w:pPr>
    </w:p>
    <w:p w:rsidR="00921A18" w:rsidRPr="007C17EF" w:rsidRDefault="00921A18" w:rsidP="00E12604">
      <w:pPr>
        <w:widowControl w:val="0"/>
        <w:ind w:right="72"/>
        <w:jc w:val="both"/>
        <w:rPr>
          <w:sz w:val="20"/>
        </w:rPr>
      </w:pPr>
      <w:r>
        <w:rPr>
          <w:position w:val="10"/>
          <w:sz w:val="20"/>
        </w:rPr>
        <w:t>And we would like to describe the member b. Then the following entry will be generated:</w:t>
      </w:r>
    </w:p>
    <w:p w:rsidR="00921A18" w:rsidRPr="007C17EF" w:rsidRDefault="00921A18" w:rsidP="00E12604">
      <w:pPr>
        <w:widowControl w:val="0"/>
        <w:ind w:right="72"/>
        <w:jc w:val="both"/>
        <w:rPr>
          <w:sz w:val="20"/>
        </w:rPr>
      </w:pPr>
    </w:p>
    <w:p w:rsidR="00D355C8" w:rsidRPr="00CC6BAA" w:rsidRDefault="00921A18" w:rsidP="00E12604">
      <w:pPr>
        <w:widowControl w:val="0"/>
        <w:ind w:right="72"/>
        <w:jc w:val="both"/>
        <w:rPr>
          <w:rFonts w:ascii="Lucida Console" w:hAnsi="Lucida Console"/>
          <w:sz w:val="16"/>
          <w:szCs w:val="16"/>
        </w:rPr>
      </w:pPr>
      <w:r w:rsidRPr="00CC6BAA">
        <w:rPr>
          <w:rFonts w:ascii="Lucida Console" w:hAnsi="Lucida Console"/>
          <w:sz w:val="16"/>
          <w:szCs w:val="16"/>
        </w:rPr>
        <w:t xml:space="preserve">DD(D(Foo::f, s, q, </w:t>
      </w:r>
      <w:r w:rsidR="00D355C8" w:rsidRPr="00CC6BAA">
        <w:rPr>
          <w:rFonts w:ascii="Lucida Console" w:hAnsi="Lucida Console"/>
          <w:sz w:val="16"/>
          <w:szCs w:val="16"/>
        </w:rPr>
        <w:t>0x13217ffa4</w:t>
      </w:r>
      <w:r w:rsidRPr="00CC6BAA">
        <w:rPr>
          <w:rFonts w:ascii="Lucida Console" w:hAnsi="Lucida Console"/>
          <w:sz w:val="16"/>
          <w:szCs w:val="16"/>
        </w:rPr>
        <w:t>,</w:t>
      </w:r>
      <w:r w:rsidR="00D355C8" w:rsidRPr="00CC6BAA">
        <w:rPr>
          <w:rFonts w:ascii="Lucida Console" w:hAnsi="Lucida Console"/>
          <w:sz w:val="16"/>
          <w:szCs w:val="16"/>
        </w:rPr>
        <w:t xml:space="preserve"> 0x13217ffa4</w:t>
      </w:r>
      <w:r w:rsidRPr="00CC6BAA">
        <w:rPr>
          <w:rFonts w:ascii="Lucida Console" w:hAnsi="Lucida Console"/>
          <w:sz w:val="16"/>
          <w:szCs w:val="16"/>
        </w:rPr>
        <w:t xml:space="preserve">), </w:t>
      </w:r>
    </w:p>
    <w:p w:rsidR="00921A18" w:rsidRPr="00CC6BAA" w:rsidRDefault="00CC6BAA" w:rsidP="00E12604">
      <w:pPr>
        <w:widowControl w:val="0"/>
        <w:ind w:right="72"/>
        <w:jc w:val="both"/>
        <w:rPr>
          <w:rFonts w:ascii="Lucida Console" w:hAnsi="Lucida Console"/>
          <w:sz w:val="16"/>
          <w:szCs w:val="16"/>
        </w:rPr>
      </w:pPr>
      <w:r>
        <w:rPr>
          <w:rFonts w:ascii="Lucida Console" w:hAnsi="Lucida Console"/>
          <w:sz w:val="16"/>
          <w:szCs w:val="16"/>
        </w:rPr>
        <w:t xml:space="preserve">    </w:t>
      </w:r>
      <w:r w:rsidR="00921A18" w:rsidRPr="00CC6BAA">
        <w:rPr>
          <w:rFonts w:ascii="Lucida Console" w:hAnsi="Lucida Console"/>
          <w:sz w:val="16"/>
          <w:szCs w:val="16"/>
        </w:rPr>
        <w:t xml:space="preserve">D(Bar::b, s, q, </w:t>
      </w:r>
      <w:r w:rsidR="00D355C8" w:rsidRPr="00CC6BAA">
        <w:rPr>
          <w:rFonts w:ascii="Lucida Console" w:hAnsi="Lucida Console"/>
          <w:sz w:val="16"/>
          <w:szCs w:val="16"/>
        </w:rPr>
        <w:t>0x1322a4c28</w:t>
      </w:r>
      <w:r w:rsidR="00921A18" w:rsidRPr="00CC6BAA">
        <w:rPr>
          <w:rFonts w:ascii="Lucida Console" w:hAnsi="Lucida Console"/>
          <w:sz w:val="16"/>
          <w:szCs w:val="16"/>
        </w:rPr>
        <w:t>,</w:t>
      </w:r>
      <w:r w:rsidR="00D355C8" w:rsidRPr="00CC6BAA">
        <w:rPr>
          <w:rFonts w:ascii="Lucida Console" w:hAnsi="Lucida Console"/>
          <w:sz w:val="16"/>
          <w:szCs w:val="16"/>
        </w:rPr>
        <w:t xml:space="preserve"> 0x1322a4c28</w:t>
      </w:r>
      <w:r w:rsidR="00921A18" w:rsidRPr="00CC6BAA">
        <w:rPr>
          <w:rFonts w:ascii="Lucida Console" w:hAnsi="Lucida Console"/>
          <w:sz w:val="16"/>
          <w:szCs w:val="16"/>
        </w:rPr>
        <w:t>))</w:t>
      </w:r>
    </w:p>
    <w:p w:rsidR="00921A18" w:rsidRPr="007C17EF" w:rsidRDefault="00921A18" w:rsidP="00E12604">
      <w:pPr>
        <w:widowControl w:val="0"/>
        <w:ind w:right="72"/>
        <w:jc w:val="both"/>
        <w:rPr>
          <w:sz w:val="20"/>
        </w:rPr>
      </w:pPr>
    </w:p>
    <w:p w:rsidR="00921A18" w:rsidRDefault="00921A18" w:rsidP="00E12604">
      <w:pPr>
        <w:widowControl w:val="0"/>
        <w:ind w:right="72"/>
        <w:jc w:val="both"/>
        <w:rPr>
          <w:position w:val="10"/>
          <w:sz w:val="20"/>
        </w:rPr>
      </w:pPr>
      <w:r>
        <w:rPr>
          <w:position w:val="10"/>
          <w:sz w:val="20"/>
        </w:rPr>
        <w:t>Static, local or global variables can also be described this way with D</w:t>
      </w:r>
      <w:r>
        <w:rPr>
          <w:position w:val="10"/>
          <w:sz w:val="20"/>
          <w:vertAlign w:val="subscript"/>
        </w:rPr>
        <w:t>object</w:t>
      </w:r>
      <w:r>
        <w:rPr>
          <w:position w:val="10"/>
          <w:sz w:val="20"/>
        </w:rPr>
        <w:t xml:space="preserve"> being NULL in these cases.</w:t>
      </w:r>
    </w:p>
    <w:p w:rsidR="00921A18" w:rsidRDefault="00921A18" w:rsidP="00E12604">
      <w:pPr>
        <w:widowControl w:val="0"/>
        <w:ind w:right="72"/>
        <w:jc w:val="both"/>
        <w:rPr>
          <w:position w:val="10"/>
          <w:sz w:val="20"/>
        </w:rPr>
      </w:pPr>
      <w:r>
        <w:rPr>
          <w:position w:val="10"/>
          <w:sz w:val="20"/>
        </w:rPr>
        <w:t xml:space="preserve">For local variables the fully qualified name has to be integrated with the exact block number where the local variable is defined. Pointer and function pointer variables can be described similarly. </w:t>
      </w:r>
    </w:p>
    <w:p w:rsidR="00921A18" w:rsidRDefault="00921A18" w:rsidP="00E12604">
      <w:pPr>
        <w:widowControl w:val="0"/>
        <w:ind w:right="72"/>
        <w:jc w:val="both"/>
        <w:rPr>
          <w:position w:val="10"/>
          <w:sz w:val="20"/>
        </w:rPr>
      </w:pPr>
      <w:r>
        <w:rPr>
          <w:position w:val="10"/>
          <w:sz w:val="20"/>
        </w:rPr>
        <w:t>At each sequence point along the execution path we have to record the defined (DEF) and used (USE) variables, and each variable has to be identified with the above specified granularity. (Both of them contain variables that are identified using the DD notation above.)</w:t>
      </w:r>
    </w:p>
    <w:p w:rsidR="00921A18" w:rsidRDefault="00921A18" w:rsidP="00E12604">
      <w:pPr>
        <w:widowControl w:val="0"/>
        <w:ind w:right="72"/>
        <w:jc w:val="both"/>
        <w:rPr>
          <w:position w:val="10"/>
          <w:sz w:val="20"/>
        </w:rPr>
      </w:pPr>
      <w:r>
        <w:rPr>
          <w:position w:val="10"/>
          <w:sz w:val="20"/>
        </w:rPr>
        <w:t>At each function we store the exact signa</w:t>
      </w:r>
      <w:r w:rsidR="00963348">
        <w:rPr>
          <w:position w:val="10"/>
          <w:sz w:val="20"/>
        </w:rPr>
        <w:t xml:space="preserve">ture </w:t>
      </w:r>
      <w:r>
        <w:rPr>
          <w:position w:val="10"/>
          <w:sz w:val="20"/>
        </w:rPr>
        <w:t>a</w:t>
      </w:r>
      <w:r w:rsidR="00963348">
        <w:rPr>
          <w:position w:val="10"/>
          <w:sz w:val="20"/>
        </w:rPr>
        <w:t xml:space="preserve">long with the </w:t>
      </w:r>
      <w:r>
        <w:rPr>
          <w:position w:val="10"/>
          <w:sz w:val="20"/>
        </w:rPr>
        <w:t>source code</w:t>
      </w:r>
      <w:r w:rsidR="00963348">
        <w:rPr>
          <w:position w:val="10"/>
          <w:sz w:val="20"/>
        </w:rPr>
        <w:t xml:space="preserve"> location in the call stack</w:t>
      </w:r>
      <w:r>
        <w:rPr>
          <w:position w:val="10"/>
          <w:sz w:val="20"/>
        </w:rPr>
        <w:t>.</w:t>
      </w:r>
    </w:p>
    <w:p w:rsidR="00921A18" w:rsidRDefault="00921A18" w:rsidP="00E12604">
      <w:pPr>
        <w:widowControl w:val="0"/>
        <w:ind w:right="72"/>
        <w:jc w:val="both"/>
        <w:rPr>
          <w:position w:val="10"/>
          <w:sz w:val="20"/>
        </w:rPr>
      </w:pPr>
      <w:r>
        <w:rPr>
          <w:position w:val="10"/>
          <w:sz w:val="20"/>
        </w:rPr>
        <w:t>C++ rigorously defines destructors to be run deterministically when execution leaves scope, or when an explicit delete is requested. Destructors should be instrumented just like ordinary functions, but with virtual or estimated line or column number.</w:t>
      </w:r>
    </w:p>
    <w:p w:rsidR="00921A18" w:rsidRPr="00405E4A" w:rsidRDefault="00921A18" w:rsidP="00E12604">
      <w:pPr>
        <w:widowControl w:val="0"/>
        <w:ind w:right="72"/>
        <w:jc w:val="both"/>
        <w:rPr>
          <w:sz w:val="20"/>
        </w:rPr>
      </w:pPr>
      <w:r>
        <w:rPr>
          <w:position w:val="10"/>
          <w:sz w:val="20"/>
        </w:rPr>
        <w:t>Another instrumentation requirement is in connection with the lazy evaluation strategy of C++. Only those variables should appear in the instrumentation log that are really used or defined. In the following we will refer to these variables as actually defined/actually used variables.</w:t>
      </w:r>
    </w:p>
    <w:p w:rsidR="00921A18" w:rsidRPr="00405E4A" w:rsidRDefault="00921A18" w:rsidP="00E12604">
      <w:pPr>
        <w:widowControl w:val="0"/>
        <w:ind w:right="72"/>
        <w:rPr>
          <w:sz w:val="20"/>
        </w:rPr>
      </w:pPr>
    </w:p>
    <w:p w:rsidR="00921A18" w:rsidRPr="005828BA" w:rsidRDefault="00C15F8E" w:rsidP="005828BA">
      <w:pPr>
        <w:pStyle w:val="Heading1"/>
        <w:rPr>
          <w:rFonts w:ascii="Times New Roman" w:hAnsi="Times New Roman"/>
          <w:b/>
          <w:bCs/>
        </w:rPr>
      </w:pPr>
      <w:r w:rsidRPr="005828BA">
        <w:rPr>
          <w:rFonts w:ascii="Times New Roman" w:hAnsi="Times New Roman"/>
          <w:b/>
          <w:bCs/>
        </w:rPr>
        <w:t xml:space="preserve">5 </w:t>
      </w:r>
      <w:r w:rsidR="00921A18" w:rsidRPr="005828BA">
        <w:rPr>
          <w:rFonts w:ascii="Times New Roman" w:hAnsi="Times New Roman"/>
          <w:b/>
          <w:bCs/>
        </w:rPr>
        <w:t>Forward symptom analyzer algorithm</w:t>
      </w:r>
    </w:p>
    <w:p w:rsidR="00921A18" w:rsidRPr="00405E4A" w:rsidRDefault="00921A18" w:rsidP="00E12604">
      <w:pPr>
        <w:widowControl w:val="0"/>
        <w:ind w:right="72"/>
        <w:rPr>
          <w:sz w:val="20"/>
        </w:rPr>
      </w:pPr>
    </w:p>
    <w:p w:rsidR="00921A18" w:rsidRDefault="00921A18" w:rsidP="00E12604">
      <w:pPr>
        <w:widowControl w:val="0"/>
        <w:ind w:right="72"/>
        <w:rPr>
          <w:position w:val="10"/>
          <w:sz w:val="20"/>
        </w:rPr>
      </w:pPr>
      <w:r>
        <w:rPr>
          <w:position w:val="10"/>
          <w:sz w:val="20"/>
        </w:rPr>
        <w:t xml:space="preserve">In this section we present our forward dynamic impact analysis algorithm. </w:t>
      </w:r>
    </w:p>
    <w:p w:rsidR="00921A18" w:rsidRDefault="00921A18" w:rsidP="00E12604">
      <w:pPr>
        <w:widowControl w:val="0"/>
        <w:ind w:right="72"/>
        <w:jc w:val="both"/>
        <w:rPr>
          <w:position w:val="10"/>
          <w:sz w:val="20"/>
        </w:rPr>
      </w:pPr>
      <w:r>
        <w:rPr>
          <w:position w:val="10"/>
          <w:sz w:val="20"/>
        </w:rPr>
        <w:t>As we have shown previously, it is possible to identify memory locations for each variable. Consequently, it is not nece</w:t>
      </w:r>
      <w:r>
        <w:rPr>
          <w:position w:val="10"/>
          <w:sz w:val="20"/>
        </w:rPr>
        <w:t>s</w:t>
      </w:r>
      <w:r>
        <w:rPr>
          <w:position w:val="10"/>
          <w:sz w:val="20"/>
        </w:rPr>
        <w:t>sary to start our algorithm from the beginning of the program, rather from the location of the first occurrence of the mo</w:t>
      </w:r>
      <w:r>
        <w:rPr>
          <w:position w:val="10"/>
          <w:sz w:val="20"/>
        </w:rPr>
        <w:t>d</w:t>
      </w:r>
      <w:r>
        <w:rPr>
          <w:position w:val="10"/>
          <w:sz w:val="20"/>
        </w:rPr>
        <w:t xml:space="preserve">ified statement. However, this approach implicitly implies that the execution history </w:t>
      </w:r>
      <w:r w:rsidR="00DC6BDB">
        <w:rPr>
          <w:position w:val="10"/>
          <w:sz w:val="20"/>
        </w:rPr>
        <w:t xml:space="preserve">of the test case is the same </w:t>
      </w:r>
      <w:r w:rsidR="0011392E">
        <w:rPr>
          <w:position w:val="10"/>
          <w:sz w:val="20"/>
        </w:rPr>
        <w:t>for the original and modified programs</w:t>
      </w:r>
      <w:r>
        <w:rPr>
          <w:position w:val="10"/>
          <w:sz w:val="20"/>
        </w:rPr>
        <w:t xml:space="preserve"> until the first occurrence of the modification. Unfortunately, the execution history can be too large to log and to keep in memory, and the solution would not have a significant advantage over dynamic slicing.</w:t>
      </w:r>
    </w:p>
    <w:p w:rsidR="00921A18" w:rsidRDefault="00921A18" w:rsidP="00E12604">
      <w:pPr>
        <w:widowControl w:val="0"/>
        <w:ind w:right="72"/>
        <w:jc w:val="both"/>
        <w:rPr>
          <w:position w:val="10"/>
          <w:sz w:val="20"/>
        </w:rPr>
      </w:pPr>
      <w:r>
        <w:rPr>
          <w:position w:val="10"/>
          <w:sz w:val="20"/>
        </w:rPr>
        <w:t>To overcome this difficulty, it is also possible to start the algorithm from the very beginning of the program, and employ an online algorithm that processes log entries on-the-fly. By online we</w:t>
      </w:r>
      <w:r w:rsidR="00E95B90">
        <w:rPr>
          <w:position w:val="10"/>
          <w:sz w:val="20"/>
        </w:rPr>
        <w:t xml:space="preserve"> mean that the instrumentation sensors write the log entries to a buffered stream, </w:t>
      </w:r>
      <w:r w:rsidR="00353291">
        <w:rPr>
          <w:position w:val="10"/>
          <w:sz w:val="20"/>
        </w:rPr>
        <w:t>and the impact analyzer fetches them on-the-fly</w:t>
      </w:r>
      <w:r>
        <w:rPr>
          <w:position w:val="10"/>
          <w:sz w:val="20"/>
        </w:rPr>
        <w:t xml:space="preserve">. Although this </w:t>
      </w:r>
      <w:r w:rsidR="00353291">
        <w:rPr>
          <w:position w:val="10"/>
          <w:sz w:val="20"/>
        </w:rPr>
        <w:t xml:space="preserve">way </w:t>
      </w:r>
      <w:r>
        <w:rPr>
          <w:position w:val="10"/>
          <w:sz w:val="20"/>
        </w:rPr>
        <w:t>a slight performance loss</w:t>
      </w:r>
      <w:r w:rsidR="00353291">
        <w:rPr>
          <w:position w:val="10"/>
          <w:sz w:val="20"/>
        </w:rPr>
        <w:t xml:space="preserve"> occurs</w:t>
      </w:r>
      <w:r>
        <w:rPr>
          <w:position w:val="10"/>
          <w:sz w:val="20"/>
        </w:rPr>
        <w:t xml:space="preserve">, but </w:t>
      </w:r>
      <w:r w:rsidR="00353291">
        <w:rPr>
          <w:position w:val="10"/>
          <w:sz w:val="20"/>
        </w:rPr>
        <w:t xml:space="preserve">we </w:t>
      </w:r>
      <w:r>
        <w:rPr>
          <w:position w:val="10"/>
          <w:sz w:val="20"/>
        </w:rPr>
        <w:t xml:space="preserve">gain significant advantage in the field of storage and memory consumption, which are usually the critical factors. </w:t>
      </w:r>
    </w:p>
    <w:p w:rsidR="00921A18" w:rsidRDefault="00921A18" w:rsidP="00E12604">
      <w:pPr>
        <w:widowControl w:val="0"/>
        <w:ind w:right="72"/>
        <w:jc w:val="both"/>
        <w:rPr>
          <w:position w:val="10"/>
          <w:sz w:val="20"/>
        </w:rPr>
      </w:pPr>
      <w:r>
        <w:rPr>
          <w:position w:val="10"/>
          <w:sz w:val="20"/>
        </w:rPr>
        <w:t>Therefore, the input of the algorithm is not the execution history, rather a test case that has previously been selected. The algorithm will identify both the same-output symptom (S1/S2/S3) and the affected output statement or predicate (P).</w:t>
      </w:r>
    </w:p>
    <w:p w:rsidR="00921A18" w:rsidRDefault="00921A18" w:rsidP="00E12604">
      <w:pPr>
        <w:widowControl w:val="0"/>
        <w:ind w:right="72"/>
        <w:jc w:val="both"/>
        <w:rPr>
          <w:position w:val="10"/>
          <w:sz w:val="20"/>
        </w:rPr>
      </w:pPr>
      <w:r>
        <w:rPr>
          <w:position w:val="10"/>
          <w:sz w:val="20"/>
        </w:rPr>
        <w:t xml:space="preserve">Along the execution path, all variables have to be meticulously identified and tracked in order to easily maintain the DEF and USE sets at each sequence point. To achieve this goal, all kinds of assignment operations between variables need to be described in terms of the above notations. Originally, we treated simple (built-in) and user-defined types separately, </w:t>
      </w:r>
      <w:r>
        <w:rPr>
          <w:position w:val="10"/>
          <w:sz w:val="20"/>
        </w:rPr>
        <w:lastRenderedPageBreak/>
        <w:t xml:space="preserve">but it turned out that it is not necessary to make distinction between the two categories. Since these two elements take the same form, we explain only the assignment of simple (local) variables. Different cases are shown in </w:t>
      </w:r>
      <w:fldSimple w:instr=" REF _Ref131150015 \h  \* MERGEFORMAT ">
        <w:r w:rsidR="00FE6941" w:rsidRPr="00FE6941">
          <w:rPr>
            <w:position w:val="10"/>
            <w:sz w:val="20"/>
          </w:rPr>
          <w:t>Table 1</w:t>
        </w:r>
      </w:fldSimple>
      <w:r>
        <w:rPr>
          <w:position w:val="10"/>
          <w:sz w:val="20"/>
        </w:rPr>
        <w:t>. In the first column the possible types of underlying variables and the location of their definition is shown. The second column co</w:t>
      </w:r>
      <w:r>
        <w:rPr>
          <w:position w:val="10"/>
          <w:sz w:val="20"/>
        </w:rPr>
        <w:t>n</w:t>
      </w:r>
      <w:r>
        <w:rPr>
          <w:position w:val="10"/>
          <w:sz w:val="20"/>
        </w:rPr>
        <w:t>tains the assignment operations again with the location, while in the third column the instrumentation entry can be seen. The format of the entry takes the following form: L stands for assignment location, R for actually referenced variable, D for defined variable. Please note that the location means a sequence point.</w:t>
      </w:r>
    </w:p>
    <w:p w:rsidR="00963348" w:rsidRDefault="00963348" w:rsidP="00E12604">
      <w:pPr>
        <w:widowControl w:val="0"/>
        <w:ind w:right="72"/>
        <w:jc w:val="both"/>
        <w:rPr>
          <w:position w:val="10"/>
          <w:sz w:val="20"/>
        </w:rPr>
      </w:pPr>
    </w:p>
    <w:tbl>
      <w:tblPr>
        <w:tblW w:w="0" w:type="auto"/>
        <w:jc w:val="center"/>
        <w:tblInd w:w="-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tblPr>
      <w:tblGrid>
        <w:gridCol w:w="1399"/>
        <w:gridCol w:w="1388"/>
        <w:gridCol w:w="2073"/>
      </w:tblGrid>
      <w:tr w:rsidR="00ED2B22">
        <w:trPr>
          <w:jc w:val="center"/>
        </w:trPr>
        <w:tc>
          <w:tcPr>
            <w:tcW w:w="1399" w:type="dxa"/>
          </w:tcPr>
          <w:p w:rsidR="00921A18" w:rsidRDefault="00921A18" w:rsidP="00E12604">
            <w:pPr>
              <w:widowControl w:val="0"/>
              <w:ind w:right="72"/>
              <w:rPr>
                <w:b/>
                <w:position w:val="10"/>
                <w:sz w:val="20"/>
              </w:rPr>
            </w:pPr>
            <w:r>
              <w:rPr>
                <w:b/>
                <w:position w:val="10"/>
                <w:sz w:val="20"/>
              </w:rPr>
              <w:t>Variable types and locations</w:t>
            </w:r>
          </w:p>
        </w:tc>
        <w:tc>
          <w:tcPr>
            <w:tcW w:w="1388" w:type="dxa"/>
          </w:tcPr>
          <w:p w:rsidR="00921A18" w:rsidRDefault="00921A18" w:rsidP="00E12604">
            <w:pPr>
              <w:widowControl w:val="0"/>
              <w:ind w:right="72"/>
              <w:rPr>
                <w:b/>
                <w:position w:val="10"/>
                <w:sz w:val="20"/>
              </w:rPr>
            </w:pPr>
            <w:r>
              <w:rPr>
                <w:b/>
                <w:position w:val="10"/>
                <w:sz w:val="20"/>
              </w:rPr>
              <w:t>Assignment loc</w:t>
            </w:r>
            <w:r w:rsidR="008A3BCC">
              <w:rPr>
                <w:b/>
                <w:position w:val="10"/>
                <w:sz w:val="20"/>
              </w:rPr>
              <w:t>a</w:t>
            </w:r>
            <w:r>
              <w:rPr>
                <w:b/>
                <w:position w:val="10"/>
                <w:sz w:val="20"/>
              </w:rPr>
              <w:t>tion/</w:t>
            </w:r>
            <w:r w:rsidR="008A3BCC">
              <w:rPr>
                <w:b/>
                <w:position w:val="10"/>
                <w:sz w:val="20"/>
              </w:rPr>
              <w:t xml:space="preserve"> </w:t>
            </w:r>
            <w:r>
              <w:rPr>
                <w:b/>
                <w:position w:val="10"/>
                <w:sz w:val="20"/>
              </w:rPr>
              <w:t>o</w:t>
            </w:r>
            <w:r>
              <w:rPr>
                <w:b/>
                <w:position w:val="10"/>
                <w:sz w:val="20"/>
              </w:rPr>
              <w:t>p</w:t>
            </w:r>
            <w:r>
              <w:rPr>
                <w:b/>
                <w:position w:val="10"/>
                <w:sz w:val="20"/>
              </w:rPr>
              <w:t>eration</w:t>
            </w:r>
          </w:p>
        </w:tc>
        <w:tc>
          <w:tcPr>
            <w:tcW w:w="2073" w:type="dxa"/>
          </w:tcPr>
          <w:p w:rsidR="00921A18" w:rsidRDefault="00921A18" w:rsidP="00E12604">
            <w:pPr>
              <w:widowControl w:val="0"/>
              <w:ind w:right="72"/>
              <w:rPr>
                <w:b/>
                <w:position w:val="10"/>
                <w:sz w:val="20"/>
              </w:rPr>
            </w:pPr>
            <w:r>
              <w:rPr>
                <w:b/>
                <w:position w:val="10"/>
                <w:sz w:val="20"/>
              </w:rPr>
              <w:t>Instrumentation entry</w:t>
            </w:r>
          </w:p>
          <w:p w:rsidR="00921A18" w:rsidRDefault="00921A18" w:rsidP="00E12604">
            <w:pPr>
              <w:widowControl w:val="0"/>
              <w:ind w:right="72"/>
              <w:rPr>
                <w:b/>
                <w:position w:val="10"/>
                <w:sz w:val="20"/>
              </w:rPr>
            </w:pPr>
          </w:p>
        </w:tc>
      </w:tr>
      <w:tr w:rsidR="00ED2B22">
        <w:trPr>
          <w:jc w:val="center"/>
        </w:trPr>
        <w:tc>
          <w:tcPr>
            <w:tcW w:w="1399" w:type="dxa"/>
          </w:tcPr>
          <w:p w:rsidR="00921A18" w:rsidRDefault="00921A18" w:rsidP="00E12604">
            <w:pPr>
              <w:widowControl w:val="0"/>
              <w:ind w:right="72"/>
              <w:rPr>
                <w:rFonts w:ascii="Garamond" w:hAnsi="Garamond"/>
                <w:sz w:val="20"/>
              </w:rPr>
            </w:pPr>
            <w:r>
              <w:rPr>
                <w:rFonts w:ascii="Garamond" w:hAnsi="Garamond"/>
                <w:sz w:val="20"/>
              </w:rPr>
              <w:t>(Si,Qi) int i;</w:t>
            </w:r>
          </w:p>
          <w:p w:rsidR="00921A18" w:rsidRDefault="00921A18" w:rsidP="00E12604">
            <w:pPr>
              <w:widowControl w:val="0"/>
              <w:ind w:right="72"/>
              <w:rPr>
                <w:position w:val="10"/>
                <w:sz w:val="20"/>
                <w:lang w:val="de-DE"/>
              </w:rPr>
            </w:pPr>
            <w:r>
              <w:rPr>
                <w:rFonts w:ascii="Garamond" w:hAnsi="Garamond"/>
                <w:sz w:val="20"/>
                <w:lang w:val="de-DE"/>
              </w:rPr>
              <w:t xml:space="preserve">(Sj,Qj) int j; </w:t>
            </w:r>
          </w:p>
        </w:tc>
        <w:tc>
          <w:tcPr>
            <w:tcW w:w="1388" w:type="dxa"/>
          </w:tcPr>
          <w:p w:rsidR="00921A18" w:rsidRDefault="00921A18" w:rsidP="00E12604">
            <w:pPr>
              <w:widowControl w:val="0"/>
              <w:ind w:right="72"/>
              <w:rPr>
                <w:position w:val="10"/>
                <w:sz w:val="20"/>
              </w:rPr>
            </w:pPr>
            <w:r>
              <w:rPr>
                <w:rFonts w:ascii="Garamond" w:hAnsi="Garamond"/>
                <w:sz w:val="20"/>
              </w:rPr>
              <w:t>(S,Q) i= j;</w:t>
            </w:r>
          </w:p>
        </w:tc>
        <w:tc>
          <w:tcPr>
            <w:tcW w:w="2073" w:type="dxa"/>
          </w:tcPr>
          <w:p w:rsidR="00921A18" w:rsidRDefault="00921A18" w:rsidP="00E12604">
            <w:pPr>
              <w:widowControl w:val="0"/>
              <w:jc w:val="both"/>
              <w:rPr>
                <w:rFonts w:ascii="Garamond" w:hAnsi="Garamond"/>
                <w:i/>
                <w:sz w:val="20"/>
              </w:rPr>
            </w:pPr>
            <w:r>
              <w:rPr>
                <w:rFonts w:ascii="Garamond" w:hAnsi="Garamond"/>
                <w:i/>
                <w:sz w:val="20"/>
              </w:rPr>
              <w:t>L: (S,Q)</w:t>
            </w:r>
          </w:p>
          <w:p w:rsidR="00921A18" w:rsidRDefault="00921A18" w:rsidP="00E12604">
            <w:pPr>
              <w:widowControl w:val="0"/>
              <w:jc w:val="both"/>
              <w:rPr>
                <w:rFonts w:ascii="Garamond" w:hAnsi="Garamond"/>
                <w:i/>
                <w:sz w:val="20"/>
              </w:rPr>
            </w:pPr>
            <w:r>
              <w:rPr>
                <w:rFonts w:ascii="Garamond" w:hAnsi="Garamond"/>
                <w:i/>
                <w:sz w:val="20"/>
              </w:rPr>
              <w:t>R: D(j, Sj, Qj, Avj, Avj)</w:t>
            </w:r>
          </w:p>
          <w:p w:rsidR="00921A18" w:rsidRDefault="00921A18" w:rsidP="00E12604">
            <w:pPr>
              <w:widowControl w:val="0"/>
              <w:jc w:val="both"/>
              <w:rPr>
                <w:rFonts w:ascii="Garamond" w:hAnsi="Garamond"/>
                <w:i/>
                <w:sz w:val="20"/>
              </w:rPr>
            </w:pPr>
            <w:r>
              <w:rPr>
                <w:rFonts w:ascii="Garamond" w:hAnsi="Garamond"/>
                <w:i/>
                <w:sz w:val="20"/>
              </w:rPr>
              <w:t>D: D(i, Si, Qi, Avi, Avi)</w:t>
            </w:r>
          </w:p>
        </w:tc>
      </w:tr>
      <w:tr w:rsidR="00ED2B22">
        <w:trPr>
          <w:jc w:val="center"/>
        </w:trPr>
        <w:tc>
          <w:tcPr>
            <w:tcW w:w="1399" w:type="dxa"/>
          </w:tcPr>
          <w:p w:rsidR="00921A18" w:rsidRDefault="00921A18" w:rsidP="00E12604">
            <w:pPr>
              <w:widowControl w:val="0"/>
              <w:rPr>
                <w:rFonts w:ascii="Garamond" w:hAnsi="Garamond"/>
                <w:sz w:val="20"/>
              </w:rPr>
            </w:pPr>
            <w:r>
              <w:rPr>
                <w:rFonts w:ascii="Garamond" w:hAnsi="Garamond"/>
                <w:sz w:val="20"/>
              </w:rPr>
              <w:t>(Si,Qi) int *i; (Sj,Qj) int *j;</w:t>
            </w:r>
          </w:p>
          <w:p w:rsidR="00921A18" w:rsidRDefault="00921A18" w:rsidP="00E12604">
            <w:pPr>
              <w:widowControl w:val="0"/>
              <w:ind w:right="72"/>
              <w:rPr>
                <w:position w:val="10"/>
                <w:sz w:val="20"/>
              </w:rPr>
            </w:pPr>
          </w:p>
        </w:tc>
        <w:tc>
          <w:tcPr>
            <w:tcW w:w="1388" w:type="dxa"/>
          </w:tcPr>
          <w:p w:rsidR="00921A18" w:rsidRDefault="00921A18" w:rsidP="00E12604">
            <w:pPr>
              <w:widowControl w:val="0"/>
              <w:ind w:right="72"/>
              <w:rPr>
                <w:position w:val="10"/>
                <w:sz w:val="20"/>
              </w:rPr>
            </w:pPr>
            <w:r>
              <w:rPr>
                <w:rFonts w:ascii="Garamond" w:hAnsi="Garamond"/>
                <w:sz w:val="20"/>
              </w:rPr>
              <w:t>(S,Q): i = j;</w:t>
            </w:r>
          </w:p>
        </w:tc>
        <w:tc>
          <w:tcPr>
            <w:tcW w:w="2073" w:type="dxa"/>
          </w:tcPr>
          <w:p w:rsidR="00921A18" w:rsidRDefault="00921A18" w:rsidP="00E12604">
            <w:pPr>
              <w:widowControl w:val="0"/>
              <w:jc w:val="both"/>
              <w:rPr>
                <w:rFonts w:ascii="Garamond" w:hAnsi="Garamond"/>
                <w:i/>
                <w:sz w:val="20"/>
              </w:rPr>
            </w:pPr>
            <w:r>
              <w:rPr>
                <w:rFonts w:ascii="Garamond" w:hAnsi="Garamond"/>
                <w:i/>
                <w:sz w:val="20"/>
              </w:rPr>
              <w:t>L: (S,Q)</w:t>
            </w:r>
          </w:p>
          <w:p w:rsidR="00921A18" w:rsidRDefault="00921A18" w:rsidP="00E12604">
            <w:pPr>
              <w:widowControl w:val="0"/>
              <w:jc w:val="both"/>
              <w:rPr>
                <w:rFonts w:ascii="Garamond" w:hAnsi="Garamond"/>
                <w:i/>
                <w:sz w:val="20"/>
              </w:rPr>
            </w:pPr>
            <w:r>
              <w:rPr>
                <w:rFonts w:ascii="Garamond" w:hAnsi="Garamond"/>
                <w:i/>
                <w:sz w:val="20"/>
              </w:rPr>
              <w:t>R: D(j, Sj, Qj, Avj, Apj)</w:t>
            </w:r>
          </w:p>
          <w:p w:rsidR="00921A18" w:rsidRDefault="00921A18" w:rsidP="00E12604">
            <w:pPr>
              <w:widowControl w:val="0"/>
              <w:jc w:val="both"/>
              <w:rPr>
                <w:rFonts w:ascii="Garamond" w:hAnsi="Garamond"/>
                <w:i/>
                <w:sz w:val="20"/>
              </w:rPr>
            </w:pPr>
            <w:r>
              <w:rPr>
                <w:rFonts w:ascii="Garamond" w:hAnsi="Garamond"/>
                <w:i/>
                <w:sz w:val="20"/>
              </w:rPr>
              <w:t>D: D(i, Si, Qi, Avi, Apj)</w:t>
            </w:r>
          </w:p>
        </w:tc>
      </w:tr>
      <w:tr w:rsidR="00ED2B22">
        <w:trPr>
          <w:jc w:val="center"/>
        </w:trPr>
        <w:tc>
          <w:tcPr>
            <w:tcW w:w="1399" w:type="dxa"/>
          </w:tcPr>
          <w:p w:rsidR="00921A18" w:rsidRDefault="00921A18" w:rsidP="00E12604">
            <w:pPr>
              <w:widowControl w:val="0"/>
              <w:ind w:right="72"/>
              <w:rPr>
                <w:rFonts w:ascii="Garamond" w:hAnsi="Garamond"/>
                <w:sz w:val="20"/>
              </w:rPr>
            </w:pPr>
            <w:r>
              <w:rPr>
                <w:rFonts w:ascii="Garamond" w:hAnsi="Garamond"/>
                <w:sz w:val="20"/>
              </w:rPr>
              <w:t xml:space="preserve">(Si,Qi) int *i; </w:t>
            </w:r>
          </w:p>
          <w:p w:rsidR="00921A18" w:rsidRDefault="00921A18" w:rsidP="00E12604">
            <w:pPr>
              <w:widowControl w:val="0"/>
              <w:ind w:right="72"/>
              <w:rPr>
                <w:position w:val="10"/>
                <w:sz w:val="20"/>
                <w:lang w:val="de-DE"/>
              </w:rPr>
            </w:pPr>
            <w:r>
              <w:rPr>
                <w:rFonts w:ascii="Garamond" w:hAnsi="Garamond"/>
                <w:sz w:val="20"/>
                <w:lang w:val="de-DE"/>
              </w:rPr>
              <w:t>(Sj,Qj) int j;</w:t>
            </w:r>
          </w:p>
        </w:tc>
        <w:tc>
          <w:tcPr>
            <w:tcW w:w="1388" w:type="dxa"/>
          </w:tcPr>
          <w:p w:rsidR="00921A18" w:rsidRDefault="00921A18" w:rsidP="00E12604">
            <w:pPr>
              <w:widowControl w:val="0"/>
              <w:ind w:right="72"/>
              <w:rPr>
                <w:position w:val="10"/>
                <w:sz w:val="20"/>
              </w:rPr>
            </w:pPr>
            <w:r>
              <w:rPr>
                <w:rFonts w:ascii="Garamond" w:hAnsi="Garamond"/>
                <w:sz w:val="20"/>
              </w:rPr>
              <w:t>(S,Q): i = &amp;j;</w:t>
            </w:r>
          </w:p>
        </w:tc>
        <w:tc>
          <w:tcPr>
            <w:tcW w:w="2073" w:type="dxa"/>
          </w:tcPr>
          <w:p w:rsidR="00921A18" w:rsidRDefault="00921A18" w:rsidP="00E12604">
            <w:pPr>
              <w:widowControl w:val="0"/>
              <w:jc w:val="both"/>
              <w:rPr>
                <w:rFonts w:ascii="Garamond" w:hAnsi="Garamond"/>
                <w:i/>
                <w:sz w:val="20"/>
              </w:rPr>
            </w:pPr>
            <w:r>
              <w:rPr>
                <w:rFonts w:ascii="Garamond" w:hAnsi="Garamond"/>
                <w:i/>
                <w:sz w:val="20"/>
              </w:rPr>
              <w:t>L: (S,Q)</w:t>
            </w:r>
          </w:p>
          <w:p w:rsidR="00921A18" w:rsidRDefault="00921A18" w:rsidP="00E12604">
            <w:pPr>
              <w:widowControl w:val="0"/>
              <w:jc w:val="both"/>
              <w:rPr>
                <w:rFonts w:ascii="Garamond" w:hAnsi="Garamond"/>
                <w:i/>
                <w:sz w:val="20"/>
              </w:rPr>
            </w:pPr>
            <w:r>
              <w:rPr>
                <w:rFonts w:ascii="Garamond" w:hAnsi="Garamond"/>
                <w:i/>
                <w:sz w:val="20"/>
              </w:rPr>
              <w:t>R: D(j, Sj, Qj, Avj, Avj)</w:t>
            </w:r>
          </w:p>
          <w:p w:rsidR="00921A18" w:rsidRDefault="00921A18" w:rsidP="00E12604">
            <w:pPr>
              <w:widowControl w:val="0"/>
              <w:jc w:val="both"/>
              <w:rPr>
                <w:rFonts w:ascii="Garamond" w:hAnsi="Garamond"/>
                <w:i/>
                <w:sz w:val="20"/>
              </w:rPr>
            </w:pPr>
            <w:r>
              <w:rPr>
                <w:rFonts w:ascii="Garamond" w:hAnsi="Garamond"/>
                <w:i/>
                <w:sz w:val="20"/>
              </w:rPr>
              <w:t>D: D(i, Si, Qi, Avi, Avj)</w:t>
            </w:r>
          </w:p>
        </w:tc>
      </w:tr>
      <w:tr w:rsidR="00ED2B22">
        <w:trPr>
          <w:jc w:val="center"/>
        </w:trPr>
        <w:tc>
          <w:tcPr>
            <w:tcW w:w="1399" w:type="dxa"/>
          </w:tcPr>
          <w:p w:rsidR="00921A18" w:rsidRDefault="00921A18" w:rsidP="00E12604">
            <w:pPr>
              <w:widowControl w:val="0"/>
              <w:jc w:val="both"/>
              <w:rPr>
                <w:rFonts w:ascii="Garamond" w:hAnsi="Garamond"/>
                <w:sz w:val="20"/>
              </w:rPr>
            </w:pPr>
            <w:r>
              <w:rPr>
                <w:rFonts w:ascii="Garamond" w:hAnsi="Garamond"/>
                <w:sz w:val="20"/>
              </w:rPr>
              <w:t>(Si,Qi) int *i;</w:t>
            </w:r>
          </w:p>
          <w:p w:rsidR="00921A18" w:rsidRDefault="00921A18" w:rsidP="00E12604">
            <w:pPr>
              <w:widowControl w:val="0"/>
              <w:jc w:val="both"/>
              <w:rPr>
                <w:rFonts w:ascii="Garamond" w:hAnsi="Garamond"/>
                <w:sz w:val="20"/>
                <w:lang w:val="de-DE"/>
              </w:rPr>
            </w:pPr>
            <w:r>
              <w:rPr>
                <w:rFonts w:ascii="Garamond" w:hAnsi="Garamond"/>
                <w:sz w:val="20"/>
                <w:lang w:val="de-DE"/>
              </w:rPr>
              <w:t xml:space="preserve"> (Sj,Qj) *j;</w:t>
            </w:r>
          </w:p>
          <w:p w:rsidR="00921A18" w:rsidRDefault="00921A18" w:rsidP="00E12604">
            <w:pPr>
              <w:widowControl w:val="0"/>
              <w:jc w:val="both"/>
              <w:rPr>
                <w:position w:val="10"/>
                <w:sz w:val="20"/>
              </w:rPr>
            </w:pPr>
            <w:r>
              <w:rPr>
                <w:rFonts w:ascii="Garamond" w:hAnsi="Garamond"/>
                <w:sz w:val="20"/>
              </w:rPr>
              <w:t>int a;</w:t>
            </w:r>
          </w:p>
        </w:tc>
        <w:tc>
          <w:tcPr>
            <w:tcW w:w="1388" w:type="dxa"/>
          </w:tcPr>
          <w:p w:rsidR="00921A18" w:rsidRDefault="00921A18" w:rsidP="00E12604">
            <w:pPr>
              <w:widowControl w:val="0"/>
              <w:ind w:right="72"/>
              <w:rPr>
                <w:position w:val="10"/>
                <w:sz w:val="20"/>
              </w:rPr>
            </w:pPr>
            <w:r>
              <w:rPr>
                <w:rFonts w:ascii="Garamond" w:hAnsi="Garamond"/>
                <w:sz w:val="20"/>
              </w:rPr>
              <w:t>(S,Q): i = j+2+a;</w:t>
            </w:r>
          </w:p>
        </w:tc>
        <w:tc>
          <w:tcPr>
            <w:tcW w:w="2073" w:type="dxa"/>
          </w:tcPr>
          <w:p w:rsidR="00921A18" w:rsidRDefault="00921A18" w:rsidP="00E12604">
            <w:pPr>
              <w:widowControl w:val="0"/>
              <w:jc w:val="both"/>
              <w:rPr>
                <w:rFonts w:ascii="Garamond" w:hAnsi="Garamond"/>
                <w:i/>
                <w:sz w:val="20"/>
              </w:rPr>
            </w:pPr>
            <w:r>
              <w:rPr>
                <w:rFonts w:ascii="Garamond" w:hAnsi="Garamond"/>
                <w:i/>
                <w:sz w:val="20"/>
              </w:rPr>
              <w:t>L: (S,Q)</w:t>
            </w:r>
          </w:p>
          <w:p w:rsidR="00921A18" w:rsidRDefault="00921A18" w:rsidP="00E12604">
            <w:pPr>
              <w:widowControl w:val="0"/>
              <w:jc w:val="both"/>
              <w:rPr>
                <w:rFonts w:ascii="Garamond" w:hAnsi="Garamond"/>
                <w:i/>
                <w:sz w:val="20"/>
              </w:rPr>
            </w:pPr>
            <w:r>
              <w:rPr>
                <w:rFonts w:ascii="Garamond" w:hAnsi="Garamond"/>
                <w:i/>
                <w:sz w:val="20"/>
              </w:rPr>
              <w:t>R: D(j, Sj, Qj, Avj, Apj)</w:t>
            </w:r>
          </w:p>
          <w:p w:rsidR="00921A18" w:rsidRDefault="00921A18" w:rsidP="00E12604">
            <w:pPr>
              <w:widowControl w:val="0"/>
              <w:jc w:val="both"/>
              <w:rPr>
                <w:rFonts w:ascii="Garamond" w:hAnsi="Garamond"/>
                <w:i/>
                <w:sz w:val="20"/>
              </w:rPr>
            </w:pPr>
            <w:r>
              <w:rPr>
                <w:rFonts w:ascii="Garamond" w:hAnsi="Garamond"/>
                <w:i/>
                <w:sz w:val="20"/>
              </w:rPr>
              <w:t>D: D(i, Si, Qi, Avi, Apj+sizeof(*j)*(2+a))</w:t>
            </w:r>
          </w:p>
        </w:tc>
      </w:tr>
      <w:tr w:rsidR="00ED2B22">
        <w:trPr>
          <w:jc w:val="center"/>
        </w:trPr>
        <w:tc>
          <w:tcPr>
            <w:tcW w:w="1399" w:type="dxa"/>
          </w:tcPr>
          <w:p w:rsidR="00921A18" w:rsidRDefault="00921A18" w:rsidP="00E12604">
            <w:pPr>
              <w:widowControl w:val="0"/>
              <w:jc w:val="both"/>
              <w:rPr>
                <w:rFonts w:ascii="Garamond" w:hAnsi="Garamond"/>
                <w:sz w:val="20"/>
              </w:rPr>
            </w:pPr>
            <w:r>
              <w:rPr>
                <w:rFonts w:ascii="Garamond" w:hAnsi="Garamond"/>
                <w:sz w:val="20"/>
              </w:rPr>
              <w:t>(Si,Qi) int *i;</w:t>
            </w:r>
          </w:p>
          <w:p w:rsidR="00921A18" w:rsidRDefault="00921A18" w:rsidP="00E12604">
            <w:pPr>
              <w:widowControl w:val="0"/>
              <w:jc w:val="both"/>
              <w:rPr>
                <w:position w:val="10"/>
                <w:sz w:val="20"/>
                <w:lang w:val="de-DE"/>
              </w:rPr>
            </w:pPr>
            <w:r>
              <w:rPr>
                <w:rFonts w:ascii="Garamond" w:hAnsi="Garamond"/>
                <w:sz w:val="20"/>
                <w:lang w:val="de-DE"/>
              </w:rPr>
              <w:t>(Sj,Qj) int *j;</w:t>
            </w:r>
          </w:p>
        </w:tc>
        <w:tc>
          <w:tcPr>
            <w:tcW w:w="1388" w:type="dxa"/>
          </w:tcPr>
          <w:p w:rsidR="00921A18" w:rsidRDefault="00921A18" w:rsidP="00E12604">
            <w:pPr>
              <w:widowControl w:val="0"/>
              <w:ind w:right="72"/>
              <w:rPr>
                <w:position w:val="10"/>
                <w:sz w:val="20"/>
              </w:rPr>
            </w:pPr>
            <w:r>
              <w:rPr>
                <w:rFonts w:ascii="Garamond" w:hAnsi="Garamond"/>
                <w:sz w:val="20"/>
              </w:rPr>
              <w:t>(S,Q): *</w:t>
            </w:r>
            <w:r w:rsidR="00EC35F0">
              <w:rPr>
                <w:rFonts w:ascii="Garamond" w:hAnsi="Garamond"/>
                <w:sz w:val="20"/>
              </w:rPr>
              <w:t>i</w:t>
            </w:r>
            <w:r>
              <w:rPr>
                <w:rFonts w:ascii="Garamond" w:hAnsi="Garamond"/>
                <w:sz w:val="20"/>
              </w:rPr>
              <w:t xml:space="preserve"> = *j;</w:t>
            </w:r>
          </w:p>
        </w:tc>
        <w:tc>
          <w:tcPr>
            <w:tcW w:w="2073" w:type="dxa"/>
          </w:tcPr>
          <w:p w:rsidR="00921A18" w:rsidRDefault="00921A18" w:rsidP="00E12604">
            <w:pPr>
              <w:widowControl w:val="0"/>
              <w:jc w:val="both"/>
              <w:rPr>
                <w:rFonts w:ascii="Garamond" w:hAnsi="Garamond"/>
                <w:i/>
                <w:sz w:val="20"/>
              </w:rPr>
            </w:pPr>
            <w:r>
              <w:rPr>
                <w:rFonts w:ascii="Garamond" w:hAnsi="Garamond"/>
                <w:i/>
                <w:sz w:val="20"/>
              </w:rPr>
              <w:t>L: (S,Q)</w:t>
            </w:r>
          </w:p>
          <w:p w:rsidR="00921A18" w:rsidRDefault="00921A18" w:rsidP="00E12604">
            <w:pPr>
              <w:widowControl w:val="0"/>
              <w:jc w:val="both"/>
              <w:rPr>
                <w:rFonts w:ascii="Garamond" w:hAnsi="Garamond"/>
                <w:i/>
                <w:sz w:val="20"/>
              </w:rPr>
            </w:pPr>
            <w:r>
              <w:rPr>
                <w:rFonts w:ascii="Garamond" w:hAnsi="Garamond"/>
                <w:i/>
                <w:sz w:val="20"/>
              </w:rPr>
              <w:t>R: D(j, Sj, Qj, Avj, Apj)</w:t>
            </w:r>
          </w:p>
          <w:p w:rsidR="00921A18" w:rsidRDefault="00921A18" w:rsidP="00E12604">
            <w:pPr>
              <w:widowControl w:val="0"/>
              <w:jc w:val="both"/>
              <w:rPr>
                <w:rFonts w:ascii="Garamond" w:hAnsi="Garamond"/>
                <w:i/>
                <w:sz w:val="20"/>
              </w:rPr>
            </w:pPr>
            <w:r>
              <w:rPr>
                <w:rFonts w:ascii="Garamond" w:hAnsi="Garamond"/>
                <w:i/>
                <w:sz w:val="20"/>
              </w:rPr>
              <w:t>D: D(i, Si, Qi, Avi, Api)</w:t>
            </w:r>
          </w:p>
        </w:tc>
      </w:tr>
      <w:tr w:rsidR="00ED2B22">
        <w:trPr>
          <w:jc w:val="center"/>
        </w:trPr>
        <w:tc>
          <w:tcPr>
            <w:tcW w:w="1399" w:type="dxa"/>
          </w:tcPr>
          <w:p w:rsidR="00921A18" w:rsidRDefault="00921A18" w:rsidP="00E12604">
            <w:pPr>
              <w:widowControl w:val="0"/>
              <w:jc w:val="both"/>
              <w:rPr>
                <w:rFonts w:ascii="Garamond" w:hAnsi="Garamond"/>
                <w:sz w:val="20"/>
              </w:rPr>
            </w:pPr>
            <w:r>
              <w:rPr>
                <w:rFonts w:ascii="Garamond" w:hAnsi="Garamond"/>
                <w:sz w:val="20"/>
              </w:rPr>
              <w:t>(Si,Qi) int *i;</w:t>
            </w:r>
          </w:p>
          <w:p w:rsidR="00921A18" w:rsidRDefault="00921A18" w:rsidP="00E12604">
            <w:pPr>
              <w:widowControl w:val="0"/>
              <w:jc w:val="both"/>
              <w:rPr>
                <w:position w:val="10"/>
                <w:sz w:val="20"/>
                <w:lang w:val="de-DE"/>
              </w:rPr>
            </w:pPr>
            <w:r>
              <w:rPr>
                <w:rFonts w:ascii="Garamond" w:hAnsi="Garamond"/>
                <w:sz w:val="20"/>
                <w:lang w:val="de-DE"/>
              </w:rPr>
              <w:t>(Sj,Qj) int j;</w:t>
            </w:r>
          </w:p>
        </w:tc>
        <w:tc>
          <w:tcPr>
            <w:tcW w:w="1388" w:type="dxa"/>
          </w:tcPr>
          <w:p w:rsidR="00921A18" w:rsidRDefault="00921A18" w:rsidP="00E12604">
            <w:pPr>
              <w:widowControl w:val="0"/>
              <w:ind w:right="72"/>
              <w:rPr>
                <w:position w:val="10"/>
                <w:sz w:val="20"/>
              </w:rPr>
            </w:pPr>
            <w:r>
              <w:rPr>
                <w:rFonts w:ascii="Garamond" w:hAnsi="Garamond"/>
                <w:sz w:val="20"/>
              </w:rPr>
              <w:t>(S,Q): *</w:t>
            </w:r>
            <w:r w:rsidR="00EC35F0">
              <w:rPr>
                <w:rFonts w:ascii="Garamond" w:hAnsi="Garamond"/>
                <w:sz w:val="20"/>
              </w:rPr>
              <w:t>i</w:t>
            </w:r>
            <w:r>
              <w:rPr>
                <w:rFonts w:ascii="Garamond" w:hAnsi="Garamond"/>
                <w:sz w:val="20"/>
              </w:rPr>
              <w:t xml:space="preserve"> = j;</w:t>
            </w:r>
          </w:p>
        </w:tc>
        <w:tc>
          <w:tcPr>
            <w:tcW w:w="2073" w:type="dxa"/>
          </w:tcPr>
          <w:p w:rsidR="00921A18" w:rsidRDefault="00921A18" w:rsidP="00E12604">
            <w:pPr>
              <w:widowControl w:val="0"/>
              <w:jc w:val="both"/>
              <w:rPr>
                <w:rFonts w:ascii="Garamond" w:hAnsi="Garamond"/>
                <w:i/>
                <w:sz w:val="20"/>
              </w:rPr>
            </w:pPr>
            <w:r>
              <w:rPr>
                <w:rFonts w:ascii="Garamond" w:hAnsi="Garamond"/>
                <w:i/>
                <w:sz w:val="20"/>
              </w:rPr>
              <w:t>L: (S,Q)</w:t>
            </w:r>
          </w:p>
          <w:p w:rsidR="00921A18" w:rsidRDefault="00921A18" w:rsidP="00E12604">
            <w:pPr>
              <w:widowControl w:val="0"/>
              <w:jc w:val="both"/>
              <w:rPr>
                <w:rFonts w:ascii="Garamond" w:hAnsi="Garamond"/>
                <w:i/>
                <w:sz w:val="20"/>
              </w:rPr>
            </w:pPr>
            <w:r>
              <w:rPr>
                <w:rFonts w:ascii="Garamond" w:hAnsi="Garamond"/>
                <w:i/>
                <w:sz w:val="20"/>
              </w:rPr>
              <w:t>R: D(j, Sj, Qj, Avj, Avj)</w:t>
            </w:r>
          </w:p>
          <w:p w:rsidR="00921A18" w:rsidRDefault="00921A18" w:rsidP="00E12604">
            <w:pPr>
              <w:widowControl w:val="0"/>
              <w:jc w:val="both"/>
              <w:rPr>
                <w:rFonts w:ascii="Garamond" w:hAnsi="Garamond"/>
                <w:i/>
                <w:sz w:val="20"/>
              </w:rPr>
            </w:pPr>
            <w:r>
              <w:rPr>
                <w:rFonts w:ascii="Garamond" w:hAnsi="Garamond"/>
                <w:i/>
                <w:sz w:val="20"/>
              </w:rPr>
              <w:t>D: D(i, Si, Qi, Avi, Api)</w:t>
            </w:r>
          </w:p>
        </w:tc>
      </w:tr>
      <w:tr w:rsidR="00ED2B22">
        <w:trPr>
          <w:jc w:val="center"/>
        </w:trPr>
        <w:tc>
          <w:tcPr>
            <w:tcW w:w="1399" w:type="dxa"/>
          </w:tcPr>
          <w:p w:rsidR="00921A18" w:rsidRDefault="00921A18" w:rsidP="00E12604">
            <w:pPr>
              <w:widowControl w:val="0"/>
              <w:jc w:val="both"/>
              <w:rPr>
                <w:rFonts w:ascii="Garamond" w:hAnsi="Garamond"/>
                <w:sz w:val="20"/>
              </w:rPr>
            </w:pPr>
            <w:r>
              <w:rPr>
                <w:rFonts w:ascii="Garamond" w:hAnsi="Garamond"/>
                <w:sz w:val="20"/>
              </w:rPr>
              <w:t xml:space="preserve">(Si,Qi) int *i; </w:t>
            </w:r>
          </w:p>
          <w:p w:rsidR="00921A18" w:rsidRDefault="00921A18" w:rsidP="00E12604">
            <w:pPr>
              <w:widowControl w:val="0"/>
              <w:ind w:right="72"/>
              <w:rPr>
                <w:position w:val="10"/>
                <w:sz w:val="20"/>
              </w:rPr>
            </w:pPr>
          </w:p>
        </w:tc>
        <w:tc>
          <w:tcPr>
            <w:tcW w:w="1388" w:type="dxa"/>
          </w:tcPr>
          <w:p w:rsidR="00921A18" w:rsidRDefault="00921A18" w:rsidP="00E12604">
            <w:pPr>
              <w:widowControl w:val="0"/>
              <w:ind w:right="72"/>
              <w:rPr>
                <w:position w:val="10"/>
                <w:sz w:val="20"/>
              </w:rPr>
            </w:pPr>
            <w:r>
              <w:rPr>
                <w:rFonts w:ascii="Garamond" w:hAnsi="Garamond"/>
                <w:sz w:val="20"/>
              </w:rPr>
              <w:t>(S, Q): i = new int;</w:t>
            </w:r>
          </w:p>
        </w:tc>
        <w:tc>
          <w:tcPr>
            <w:tcW w:w="2073" w:type="dxa"/>
          </w:tcPr>
          <w:p w:rsidR="00921A18" w:rsidRDefault="00921A18" w:rsidP="00E12604">
            <w:pPr>
              <w:widowControl w:val="0"/>
              <w:jc w:val="both"/>
              <w:rPr>
                <w:rFonts w:ascii="Garamond" w:hAnsi="Garamond"/>
                <w:i/>
                <w:sz w:val="20"/>
              </w:rPr>
            </w:pPr>
            <w:r>
              <w:rPr>
                <w:rFonts w:ascii="Garamond" w:hAnsi="Garamond"/>
                <w:i/>
                <w:sz w:val="20"/>
              </w:rPr>
              <w:t>L: (S,Q)</w:t>
            </w:r>
          </w:p>
          <w:p w:rsidR="00921A18" w:rsidRDefault="00921A18" w:rsidP="00E12604">
            <w:pPr>
              <w:widowControl w:val="0"/>
              <w:jc w:val="both"/>
              <w:rPr>
                <w:rFonts w:ascii="Garamond" w:hAnsi="Garamond"/>
                <w:i/>
                <w:sz w:val="20"/>
              </w:rPr>
            </w:pPr>
            <w:r>
              <w:rPr>
                <w:rFonts w:ascii="Garamond" w:hAnsi="Garamond"/>
                <w:i/>
                <w:sz w:val="20"/>
              </w:rPr>
              <w:t>R: -</w:t>
            </w:r>
          </w:p>
          <w:p w:rsidR="00921A18" w:rsidRDefault="00921A18" w:rsidP="00E12604">
            <w:pPr>
              <w:keepNext/>
              <w:widowControl w:val="0"/>
              <w:jc w:val="both"/>
              <w:rPr>
                <w:rFonts w:ascii="Garamond" w:hAnsi="Garamond"/>
                <w:i/>
                <w:sz w:val="20"/>
              </w:rPr>
            </w:pPr>
            <w:r>
              <w:rPr>
                <w:rFonts w:ascii="Garamond" w:hAnsi="Garamond"/>
                <w:i/>
                <w:sz w:val="20"/>
              </w:rPr>
              <w:t>D: D(i, Si, Qi, Avi, Ap</w:t>
            </w:r>
            <w:r>
              <w:rPr>
                <w:rFonts w:ascii="Garamond" w:hAnsi="Garamond"/>
                <w:i/>
                <w:sz w:val="20"/>
              </w:rPr>
              <w:t>i</w:t>
            </w:r>
            <w:r>
              <w:rPr>
                <w:rFonts w:ascii="Garamond" w:hAnsi="Garamond"/>
                <w:i/>
                <w:sz w:val="20"/>
              </w:rPr>
              <w:t>New)</w:t>
            </w:r>
          </w:p>
        </w:tc>
      </w:tr>
    </w:tbl>
    <w:p w:rsidR="00741A2D" w:rsidRDefault="00741A2D" w:rsidP="00C37AFD">
      <w:pPr>
        <w:pStyle w:val="Caption"/>
        <w:widowControl w:val="0"/>
        <w:jc w:val="center"/>
        <w:rPr>
          <w:b w:val="0"/>
        </w:rPr>
      </w:pPr>
      <w:bookmarkStart w:id="2" w:name="_Ref131150015"/>
      <w:r>
        <w:t xml:space="preserve">Table </w:t>
      </w:r>
      <w:fldSimple w:instr=" SEQ Table \* ARABIC ">
        <w:r w:rsidR="006F0929">
          <w:rPr>
            <w:noProof/>
          </w:rPr>
          <w:t>1</w:t>
        </w:r>
      </w:fldSimple>
      <w:bookmarkEnd w:id="2"/>
      <w:r>
        <w:rPr>
          <w:b w:val="0"/>
        </w:rPr>
        <w:t xml:space="preserve">: </w:t>
      </w:r>
      <w:r w:rsidRPr="004559DC">
        <w:rPr>
          <w:b w:val="0"/>
        </w:rPr>
        <w:t>Assignment of primitive types</w:t>
      </w:r>
    </w:p>
    <w:p w:rsidR="00963348" w:rsidRPr="00963348" w:rsidRDefault="00963348" w:rsidP="00E12604">
      <w:pPr>
        <w:widowControl w:val="0"/>
      </w:pPr>
    </w:p>
    <w:p w:rsidR="00921A18" w:rsidRDefault="00921A18" w:rsidP="00E12604">
      <w:pPr>
        <w:widowControl w:val="0"/>
        <w:ind w:right="72"/>
        <w:jc w:val="both"/>
        <w:rPr>
          <w:position w:val="10"/>
          <w:sz w:val="20"/>
        </w:rPr>
      </w:pPr>
      <w:r>
        <w:rPr>
          <w:position w:val="10"/>
          <w:sz w:val="20"/>
        </w:rPr>
        <w:t>As we have previously mentioned, the assignment of primitive types can be applied to user-defined types as well, a</w:t>
      </w:r>
      <w:r>
        <w:rPr>
          <w:position w:val="10"/>
          <w:sz w:val="20"/>
        </w:rPr>
        <w:t>l</w:t>
      </w:r>
      <w:r>
        <w:rPr>
          <w:position w:val="10"/>
          <w:sz w:val="20"/>
        </w:rPr>
        <w:t>though there are some important extensions. C++ allows programmers to overload default operators, including the a</w:t>
      </w:r>
      <w:r>
        <w:rPr>
          <w:position w:val="10"/>
          <w:sz w:val="20"/>
        </w:rPr>
        <w:t>s</w:t>
      </w:r>
      <w:r>
        <w:rPr>
          <w:position w:val="10"/>
          <w:sz w:val="20"/>
        </w:rPr>
        <w:t>signment operator. If there is no explicit user defined assignment operator in a class, then the default assignment operator (member-wise assignment) is applied. On the other hand, if there is a custom assignment operator, its effect has to be preserved in the execution history.</w:t>
      </w:r>
    </w:p>
    <w:p w:rsidR="00921A18" w:rsidRDefault="00921A18" w:rsidP="00E12604">
      <w:pPr>
        <w:widowControl w:val="0"/>
        <w:ind w:right="72"/>
        <w:jc w:val="both"/>
        <w:rPr>
          <w:position w:val="10"/>
          <w:sz w:val="20"/>
        </w:rPr>
      </w:pPr>
      <w:r>
        <w:rPr>
          <w:position w:val="10"/>
          <w:sz w:val="20"/>
        </w:rPr>
        <w:t>At this point we have all the necessary information to describe the intra-procedural version of the forward dynamic symptom analyzer algorithm. Later, it will be extended to its final inter-procedural form.</w:t>
      </w:r>
    </w:p>
    <w:p w:rsidR="001B345D" w:rsidRDefault="00921A18" w:rsidP="00E12604">
      <w:pPr>
        <w:widowControl w:val="0"/>
        <w:ind w:right="72"/>
        <w:jc w:val="both"/>
        <w:rPr>
          <w:position w:val="10"/>
          <w:sz w:val="20"/>
        </w:rPr>
      </w:pPr>
      <w:r>
        <w:rPr>
          <w:position w:val="10"/>
          <w:sz w:val="20"/>
        </w:rPr>
        <w:t xml:space="preserve">The input of the algorithm is the test case, the location of the modification, and the set of variables that are defined at the modified statement. </w:t>
      </w:r>
      <w:r w:rsidR="001B345D">
        <w:rPr>
          <w:position w:val="10"/>
          <w:sz w:val="20"/>
        </w:rPr>
        <w:t>Because the set of defined variables at the modification is not known, and generating the whole e</w:t>
      </w:r>
      <w:r w:rsidR="001B345D">
        <w:rPr>
          <w:position w:val="10"/>
          <w:sz w:val="20"/>
        </w:rPr>
        <w:t>x</w:t>
      </w:r>
      <w:r w:rsidR="001B345D">
        <w:rPr>
          <w:position w:val="10"/>
          <w:sz w:val="20"/>
        </w:rPr>
        <w:t>ecution trace is not acceptable,</w:t>
      </w:r>
      <w:r>
        <w:rPr>
          <w:position w:val="10"/>
          <w:sz w:val="20"/>
        </w:rPr>
        <w:t xml:space="preserve"> the values of the actually defined variables have to be calculated in a preprocessing step. </w:t>
      </w:r>
    </w:p>
    <w:p w:rsidR="00F056BE" w:rsidRDefault="00005337" w:rsidP="00E12604">
      <w:pPr>
        <w:widowControl w:val="0"/>
        <w:ind w:right="72"/>
        <w:jc w:val="both"/>
        <w:rPr>
          <w:position w:val="10"/>
          <w:sz w:val="20"/>
        </w:rPr>
      </w:pPr>
      <w:r>
        <w:rPr>
          <w:noProof/>
          <w:position w:val="10"/>
          <w:sz w:val="20"/>
          <w:lang w:eastAsia="en-US"/>
        </w:rPr>
        <w:lastRenderedPageBreak/>
        <w:pict>
          <v:group id="_x0000_s1097" style="position:absolute;left:0;text-align:left;margin-left:59.15pt;margin-top:189.9pt;width:229.2pt;height:84pt;z-index:251656192;mso-position-horizontal-relative:page;mso-position-vertical-relative:page" coordorigin="6381,8704" coordsize="4584,1680" o:allowoverlap="f">
            <v:shape id="_x0000_s1061" type="#_x0000_t202" style="position:absolute;left:6389;top:8704;width:4576;height:1267;mso-position-horizontal-relative:page;mso-position-vertical-relative:page" o:regroupid="13" o:allowoverlap="f" filled="f" stroked="f">
              <v:textbox style="mso-next-textbox:#_x0000_s1061" inset=".5mm,0,.5mm,0">
                <w:txbxContent>
                  <w:p w:rsidR="003521BF" w:rsidRPr="006B02F4" w:rsidRDefault="003521BF" w:rsidP="004059D3">
                    <w:pPr>
                      <w:ind w:right="72"/>
                      <w:jc w:val="both"/>
                      <w:rPr>
                        <w:rFonts w:ascii="Lucida Console" w:hAnsi="Lucida Console"/>
                        <w:position w:val="10"/>
                        <w:sz w:val="14"/>
                        <w:szCs w:val="14"/>
                      </w:rPr>
                    </w:pPr>
                    <w:r w:rsidRPr="006B02F4">
                      <w:rPr>
                        <w:rFonts w:ascii="Lucida Console" w:hAnsi="Lucida Console"/>
                        <w:position w:val="10"/>
                        <w:sz w:val="14"/>
                        <w:szCs w:val="14"/>
                      </w:rPr>
                      <w:t>int n = 2;</w:t>
                    </w:r>
                  </w:p>
                  <w:p w:rsidR="003521BF" w:rsidRPr="006B02F4" w:rsidRDefault="003521BF" w:rsidP="004059D3">
                    <w:pPr>
                      <w:ind w:right="72"/>
                      <w:jc w:val="both"/>
                      <w:rPr>
                        <w:rFonts w:ascii="Lucida Console" w:hAnsi="Lucida Console"/>
                        <w:position w:val="10"/>
                        <w:sz w:val="14"/>
                        <w:szCs w:val="14"/>
                      </w:rPr>
                    </w:pPr>
                    <w:r w:rsidRPr="006B02F4">
                      <w:rPr>
                        <w:rFonts w:ascii="Lucida Console" w:hAnsi="Lucida Console"/>
                        <w:position w:val="10"/>
                        <w:sz w:val="14"/>
                        <w:szCs w:val="14"/>
                      </w:rPr>
                      <w:t>int *ip = *jp = &amp;n;</w:t>
                    </w:r>
                  </w:p>
                  <w:p w:rsidR="003521BF" w:rsidRPr="006B02F4" w:rsidRDefault="003521BF" w:rsidP="004059D3">
                    <w:pPr>
                      <w:ind w:right="72"/>
                      <w:jc w:val="both"/>
                      <w:rPr>
                        <w:rFonts w:ascii="Lucida Console" w:hAnsi="Lucida Console"/>
                        <w:position w:val="10"/>
                        <w:sz w:val="14"/>
                        <w:szCs w:val="14"/>
                      </w:rPr>
                    </w:pPr>
                    <w:r w:rsidRPr="006B02F4">
                      <w:rPr>
                        <w:rFonts w:ascii="Lucida Console" w:hAnsi="Lucida Console"/>
                        <w:position w:val="10"/>
                        <w:sz w:val="14"/>
                        <w:szCs w:val="14"/>
                      </w:rPr>
                      <w:t>//modification:</w:t>
                    </w:r>
                  </w:p>
                  <w:p w:rsidR="003521BF" w:rsidRPr="006B02F4" w:rsidRDefault="003521BF" w:rsidP="004059D3">
                    <w:pPr>
                      <w:ind w:right="72"/>
                      <w:jc w:val="both"/>
                      <w:rPr>
                        <w:rFonts w:ascii="Lucida Console" w:hAnsi="Lucida Console"/>
                        <w:position w:val="10"/>
                        <w:sz w:val="14"/>
                        <w:szCs w:val="14"/>
                      </w:rPr>
                    </w:pPr>
                    <w:r w:rsidRPr="006B02F4">
                      <w:rPr>
                        <w:rFonts w:ascii="Lucida Console" w:hAnsi="Lucida Console"/>
                        <w:position w:val="10"/>
                        <w:sz w:val="14"/>
                        <w:szCs w:val="14"/>
                      </w:rPr>
                      <w:t>*ip = 3; //original: *ip = 6;</w:t>
                    </w:r>
                  </w:p>
                  <w:p w:rsidR="003521BF" w:rsidRPr="006B02F4" w:rsidRDefault="003521BF" w:rsidP="004059D3">
                    <w:pPr>
                      <w:ind w:right="72"/>
                      <w:jc w:val="both"/>
                      <w:rPr>
                        <w:rFonts w:ascii="Lucida Console" w:hAnsi="Lucida Console"/>
                        <w:position w:val="10"/>
                        <w:sz w:val="14"/>
                        <w:szCs w:val="14"/>
                      </w:rPr>
                    </w:pPr>
                    <w:r w:rsidRPr="006B02F4">
                      <w:rPr>
                        <w:rFonts w:ascii="Lucida Console" w:hAnsi="Lucida Console"/>
                        <w:position w:val="10"/>
                        <w:sz w:val="14"/>
                        <w:szCs w:val="14"/>
                      </w:rPr>
                      <w:t>…</w:t>
                    </w:r>
                  </w:p>
                  <w:p w:rsidR="003521BF" w:rsidRPr="006B02F4" w:rsidRDefault="003521BF" w:rsidP="004059D3">
                    <w:pPr>
                      <w:ind w:right="72"/>
                      <w:jc w:val="both"/>
                      <w:rPr>
                        <w:rFonts w:ascii="Lucida Console" w:hAnsi="Lucida Console"/>
                        <w:position w:val="10"/>
                        <w:sz w:val="14"/>
                        <w:szCs w:val="14"/>
                      </w:rPr>
                    </w:pPr>
                    <w:r w:rsidRPr="006B02F4">
                      <w:rPr>
                        <w:rFonts w:ascii="Lucida Console" w:hAnsi="Lucida Console"/>
                        <w:position w:val="10"/>
                        <w:sz w:val="14"/>
                        <w:szCs w:val="14"/>
                      </w:rPr>
                      <w:t>if(*jp &gt; 5)</w:t>
                    </w:r>
                  </w:p>
                </w:txbxContent>
              </v:textbox>
            </v:shape>
            <v:shape id="_x0000_s1062" type="#_x0000_t202" style="position:absolute;left:6381;top:10024;width:4576;height:360;mso-position-vertical-relative:page" o:regroupid="13" o:allowoverlap="f" stroked="f">
              <v:textbox style="mso-next-textbox:#_x0000_s1062" inset="0,0,0,0">
                <w:txbxContent>
                  <w:p w:rsidR="003521BF" w:rsidRPr="00061592" w:rsidRDefault="003521BF" w:rsidP="004059D3">
                    <w:pPr>
                      <w:pStyle w:val="Caption"/>
                      <w:rPr>
                        <w:noProof/>
                      </w:rPr>
                    </w:pPr>
                    <w:r>
                      <w:t xml:space="preserve">Listing </w:t>
                    </w:r>
                    <w:r w:rsidR="00F366A7">
                      <w:t>2</w:t>
                    </w:r>
                    <w:r>
                      <w:rPr>
                        <w:b w:val="0"/>
                      </w:rPr>
                      <w:t>: Pointer example</w:t>
                    </w:r>
                  </w:p>
                </w:txbxContent>
              </v:textbox>
            </v:shape>
            <w10:wrap type="topAndBottom" anchorx="page" anchory="page"/>
          </v:group>
        </w:pict>
      </w:r>
      <w:r w:rsidR="00921A18">
        <w:rPr>
          <w:position w:val="10"/>
          <w:sz w:val="20"/>
        </w:rPr>
        <w:t>The</w:t>
      </w:r>
      <w:r w:rsidR="001B345D">
        <w:rPr>
          <w:position w:val="10"/>
          <w:sz w:val="20"/>
        </w:rPr>
        <w:t xml:space="preserve"> preprocessing step requires the</w:t>
      </w:r>
      <w:r w:rsidR="00921A18">
        <w:rPr>
          <w:position w:val="10"/>
          <w:sz w:val="20"/>
        </w:rPr>
        <w:t xml:space="preserve"> introduc</w:t>
      </w:r>
      <w:r w:rsidR="001B345D">
        <w:rPr>
          <w:position w:val="10"/>
          <w:sz w:val="20"/>
        </w:rPr>
        <w:t>tion</w:t>
      </w:r>
      <w:r w:rsidR="00921A18">
        <w:rPr>
          <w:position w:val="10"/>
          <w:sz w:val="20"/>
        </w:rPr>
        <w:t xml:space="preserve"> </w:t>
      </w:r>
      <w:r w:rsidR="001B345D">
        <w:rPr>
          <w:position w:val="10"/>
          <w:sz w:val="20"/>
        </w:rPr>
        <w:t>of a</w:t>
      </w:r>
      <w:r w:rsidR="00921A18">
        <w:rPr>
          <w:position w:val="10"/>
          <w:sz w:val="20"/>
        </w:rPr>
        <w:t xml:space="preserve"> set </w:t>
      </w:r>
      <w:r w:rsidR="001B345D">
        <w:rPr>
          <w:position w:val="10"/>
          <w:sz w:val="20"/>
        </w:rPr>
        <w:t xml:space="preserve">that stores variables of interest along the execution path. This set will be referred to as </w:t>
      </w:r>
      <w:r w:rsidR="00921A18" w:rsidRPr="00691C96">
        <w:rPr>
          <w:i/>
          <w:position w:val="10"/>
          <w:sz w:val="20"/>
        </w:rPr>
        <w:t>Varstore</w:t>
      </w:r>
      <w:r w:rsidR="001B345D">
        <w:rPr>
          <w:position w:val="10"/>
          <w:sz w:val="20"/>
        </w:rPr>
        <w:t>.</w:t>
      </w:r>
      <w:r w:rsidR="00921A18">
        <w:rPr>
          <w:position w:val="10"/>
          <w:sz w:val="20"/>
        </w:rPr>
        <w:t xml:space="preserve"> </w:t>
      </w:r>
      <w:r w:rsidR="001B345D" w:rsidRPr="00691C96">
        <w:rPr>
          <w:i/>
          <w:position w:val="10"/>
          <w:sz w:val="20"/>
        </w:rPr>
        <w:t>Varstore</w:t>
      </w:r>
      <w:r w:rsidR="00921A18">
        <w:rPr>
          <w:position w:val="10"/>
          <w:sz w:val="20"/>
        </w:rPr>
        <w:t xml:space="preserve"> is </w:t>
      </w:r>
      <w:r w:rsidR="00F056BE">
        <w:rPr>
          <w:position w:val="10"/>
          <w:sz w:val="20"/>
        </w:rPr>
        <w:t>set</w:t>
      </w:r>
      <w:r w:rsidR="00921A18">
        <w:rPr>
          <w:position w:val="10"/>
          <w:sz w:val="20"/>
        </w:rPr>
        <w:t xml:space="preserve"> </w:t>
      </w:r>
      <w:r w:rsidR="00F056BE">
        <w:rPr>
          <w:position w:val="10"/>
          <w:sz w:val="20"/>
        </w:rPr>
        <w:t>to empty</w:t>
      </w:r>
      <w:r w:rsidR="00921A18">
        <w:rPr>
          <w:position w:val="10"/>
          <w:sz w:val="20"/>
        </w:rPr>
        <w:t xml:space="preserve">. At each variable </w:t>
      </w:r>
      <w:r w:rsidR="00FD3BE2">
        <w:rPr>
          <w:position w:val="10"/>
          <w:sz w:val="20"/>
        </w:rPr>
        <w:t xml:space="preserve">assignment </w:t>
      </w:r>
      <w:r w:rsidR="00921A18">
        <w:rPr>
          <w:position w:val="10"/>
          <w:sz w:val="20"/>
        </w:rPr>
        <w:t xml:space="preserve">the </w:t>
      </w:r>
      <w:r w:rsidR="002D64BD">
        <w:rPr>
          <w:position w:val="10"/>
          <w:sz w:val="20"/>
        </w:rPr>
        <w:t>defined</w:t>
      </w:r>
      <w:r w:rsidR="00921A18">
        <w:rPr>
          <w:position w:val="10"/>
          <w:sz w:val="20"/>
        </w:rPr>
        <w:t xml:space="preserve"> variable </w:t>
      </w:r>
      <w:r w:rsidR="002D64BD">
        <w:rPr>
          <w:position w:val="10"/>
          <w:sz w:val="20"/>
        </w:rPr>
        <w:t xml:space="preserve">calculated based on rules listed in </w:t>
      </w:r>
      <w:fldSimple w:instr=" REF _Ref131150015 \h  \* MERGEFORMAT ">
        <w:r w:rsidR="006F0929" w:rsidRPr="006F0929">
          <w:rPr>
            <w:position w:val="10"/>
            <w:sz w:val="20"/>
          </w:rPr>
          <w:t>Table 1</w:t>
        </w:r>
      </w:fldSimple>
      <w:r w:rsidR="00FB295A">
        <w:rPr>
          <w:position w:val="10"/>
          <w:sz w:val="20"/>
        </w:rPr>
        <w:t xml:space="preserve"> </w:t>
      </w:r>
      <w:r w:rsidR="002D64BD">
        <w:rPr>
          <w:position w:val="10"/>
          <w:sz w:val="20"/>
        </w:rPr>
        <w:t>is</w:t>
      </w:r>
      <w:r w:rsidR="001B345D">
        <w:rPr>
          <w:position w:val="10"/>
          <w:sz w:val="20"/>
        </w:rPr>
        <w:t xml:space="preserve"> </w:t>
      </w:r>
      <w:r w:rsidR="002D64BD">
        <w:rPr>
          <w:position w:val="10"/>
          <w:sz w:val="20"/>
        </w:rPr>
        <w:t xml:space="preserve">added </w:t>
      </w:r>
      <w:r w:rsidR="00921A18">
        <w:rPr>
          <w:position w:val="10"/>
          <w:sz w:val="20"/>
        </w:rPr>
        <w:t xml:space="preserve">to </w:t>
      </w:r>
      <w:r w:rsidR="002D64BD" w:rsidRPr="00691C96">
        <w:rPr>
          <w:i/>
          <w:position w:val="10"/>
          <w:sz w:val="20"/>
        </w:rPr>
        <w:t>Varstore</w:t>
      </w:r>
      <w:r w:rsidR="002D64BD">
        <w:rPr>
          <w:position w:val="10"/>
          <w:sz w:val="20"/>
        </w:rPr>
        <w:t>. W</w:t>
      </w:r>
      <w:r w:rsidR="00921A18">
        <w:rPr>
          <w:position w:val="10"/>
          <w:sz w:val="20"/>
        </w:rPr>
        <w:t xml:space="preserve">hen </w:t>
      </w:r>
      <w:r w:rsidR="001B345D">
        <w:rPr>
          <w:position w:val="10"/>
          <w:sz w:val="20"/>
        </w:rPr>
        <w:t>execution</w:t>
      </w:r>
      <w:r w:rsidR="00921A18">
        <w:rPr>
          <w:position w:val="10"/>
          <w:sz w:val="20"/>
        </w:rPr>
        <w:t xml:space="preserve"> leave</w:t>
      </w:r>
      <w:r w:rsidR="001B345D">
        <w:rPr>
          <w:position w:val="10"/>
          <w:sz w:val="20"/>
        </w:rPr>
        <w:t>s</w:t>
      </w:r>
      <w:r w:rsidR="00921A18">
        <w:rPr>
          <w:position w:val="10"/>
          <w:sz w:val="20"/>
        </w:rPr>
        <w:t xml:space="preserve"> the scope, all local variables will be r</w:t>
      </w:r>
      <w:r w:rsidR="00921A18">
        <w:rPr>
          <w:position w:val="10"/>
          <w:sz w:val="20"/>
        </w:rPr>
        <w:t>e</w:t>
      </w:r>
      <w:r w:rsidR="00921A18">
        <w:rPr>
          <w:position w:val="10"/>
          <w:sz w:val="20"/>
        </w:rPr>
        <w:t xml:space="preserve">moved. The same case holds when an explicit delete operation is requested. When we reach the first occurrence of the modified statement, the </w:t>
      </w:r>
      <w:r w:rsidR="00621336">
        <w:rPr>
          <w:position w:val="10"/>
          <w:sz w:val="20"/>
        </w:rPr>
        <w:t>memory location</w:t>
      </w:r>
      <w:r w:rsidR="00921A18">
        <w:rPr>
          <w:position w:val="10"/>
          <w:sz w:val="20"/>
        </w:rPr>
        <w:t xml:space="preserve"> of the actually </w:t>
      </w:r>
      <w:r w:rsidR="00A12110">
        <w:rPr>
          <w:position w:val="10"/>
          <w:sz w:val="20"/>
        </w:rPr>
        <w:t>defined</w:t>
      </w:r>
      <w:r w:rsidR="00921A18">
        <w:rPr>
          <w:position w:val="10"/>
          <w:sz w:val="20"/>
        </w:rPr>
        <w:t xml:space="preserve"> variables can be calculated, and the set </w:t>
      </w:r>
      <w:r w:rsidR="00921A18" w:rsidRPr="00691C96">
        <w:rPr>
          <w:i/>
          <w:position w:val="10"/>
          <w:sz w:val="20"/>
        </w:rPr>
        <w:t>Varstore</w:t>
      </w:r>
      <w:r w:rsidR="00921A18">
        <w:rPr>
          <w:position w:val="10"/>
          <w:sz w:val="20"/>
        </w:rPr>
        <w:t xml:space="preserve"> can be deleted.</w:t>
      </w:r>
      <w:r w:rsidR="00F056BE">
        <w:rPr>
          <w:position w:val="10"/>
          <w:sz w:val="20"/>
        </w:rPr>
        <w:t xml:space="preserve"> The introduction of </w:t>
      </w:r>
      <w:r w:rsidR="00F056BE" w:rsidRPr="00691C96">
        <w:rPr>
          <w:i/>
          <w:position w:val="10"/>
          <w:sz w:val="20"/>
        </w:rPr>
        <w:t>Varstore</w:t>
      </w:r>
      <w:r w:rsidR="00F056BE">
        <w:rPr>
          <w:position w:val="10"/>
          <w:sz w:val="20"/>
        </w:rPr>
        <w:t xml:space="preserve"> is important because of the pointer typed variables of C++. Consider the example</w:t>
      </w:r>
      <w:r w:rsidR="004F4F24">
        <w:rPr>
          <w:position w:val="10"/>
          <w:sz w:val="20"/>
        </w:rPr>
        <w:t xml:space="preserve"> in </w:t>
      </w:r>
      <w:r w:rsidR="00FE6941">
        <w:rPr>
          <w:position w:val="10"/>
          <w:sz w:val="20"/>
        </w:rPr>
        <w:t>Listing 2</w:t>
      </w:r>
      <w:r w:rsidR="004F4F24">
        <w:rPr>
          <w:position w:val="10"/>
          <w:sz w:val="20"/>
        </w:rPr>
        <w:t>.</w:t>
      </w:r>
      <w:r w:rsidR="00732DCE">
        <w:rPr>
          <w:position w:val="10"/>
          <w:sz w:val="20"/>
        </w:rPr>
        <w:t xml:space="preserve"> All three variables (</w:t>
      </w:r>
      <w:r w:rsidR="00732DCE" w:rsidRPr="00691C96">
        <w:rPr>
          <w:i/>
          <w:position w:val="10"/>
          <w:sz w:val="20"/>
        </w:rPr>
        <w:t>n</w:t>
      </w:r>
      <w:r w:rsidR="00732DCE">
        <w:rPr>
          <w:position w:val="10"/>
          <w:sz w:val="20"/>
        </w:rPr>
        <w:t xml:space="preserve">, </w:t>
      </w:r>
      <w:r w:rsidR="00732DCE" w:rsidRPr="00691C96">
        <w:rPr>
          <w:i/>
          <w:position w:val="10"/>
          <w:sz w:val="20"/>
        </w:rPr>
        <w:t>ip</w:t>
      </w:r>
      <w:r w:rsidR="00732DCE">
        <w:rPr>
          <w:position w:val="10"/>
          <w:sz w:val="20"/>
        </w:rPr>
        <w:t xml:space="preserve">, </w:t>
      </w:r>
      <w:r w:rsidR="00732DCE" w:rsidRPr="00691C96">
        <w:rPr>
          <w:i/>
          <w:position w:val="10"/>
          <w:sz w:val="20"/>
        </w:rPr>
        <w:t>jp</w:t>
      </w:r>
      <w:r w:rsidR="00732DCE">
        <w:rPr>
          <w:position w:val="10"/>
          <w:sz w:val="20"/>
        </w:rPr>
        <w:t xml:space="preserve">) will be added to </w:t>
      </w:r>
      <w:r w:rsidR="00732DCE" w:rsidRPr="00691C96">
        <w:rPr>
          <w:i/>
          <w:position w:val="10"/>
          <w:sz w:val="20"/>
        </w:rPr>
        <w:t>Varstore</w:t>
      </w:r>
      <w:r w:rsidR="00732DCE">
        <w:rPr>
          <w:position w:val="10"/>
          <w:sz w:val="20"/>
        </w:rPr>
        <w:t>, and at the predicate we can detect that we refer to the same variable that was modified</w:t>
      </w:r>
      <w:r w:rsidR="006266A7">
        <w:rPr>
          <w:position w:val="10"/>
          <w:sz w:val="20"/>
        </w:rPr>
        <w:t>.</w:t>
      </w:r>
    </w:p>
    <w:p w:rsidR="00C05E8F" w:rsidRDefault="00C05E8F" w:rsidP="00E12604">
      <w:pPr>
        <w:widowControl w:val="0"/>
        <w:ind w:right="72"/>
        <w:jc w:val="both"/>
        <w:rPr>
          <w:position w:val="10"/>
          <w:sz w:val="20"/>
        </w:rPr>
      </w:pPr>
    </w:p>
    <w:p w:rsidR="00921A18" w:rsidRDefault="00921A18" w:rsidP="00E12604">
      <w:pPr>
        <w:widowControl w:val="0"/>
        <w:ind w:right="72"/>
        <w:jc w:val="both"/>
        <w:rPr>
          <w:position w:val="10"/>
          <w:sz w:val="20"/>
        </w:rPr>
      </w:pPr>
      <w:r>
        <w:rPr>
          <w:position w:val="10"/>
          <w:sz w:val="20"/>
        </w:rPr>
        <w:t xml:space="preserve">After the initialization step we introduce a set called </w:t>
      </w:r>
      <w:r>
        <w:rPr>
          <w:i/>
          <w:position w:val="10"/>
          <w:sz w:val="20"/>
        </w:rPr>
        <w:t>Affect</w:t>
      </w:r>
      <w:r>
        <w:rPr>
          <w:position w:val="10"/>
          <w:sz w:val="20"/>
        </w:rPr>
        <w:t xml:space="preserve"> for storing variables that are directly or indirectly affected by variables defined at the modified statement. The main steps of our algorithm without the preprocessing step are the fo</w:t>
      </w:r>
      <w:r>
        <w:rPr>
          <w:position w:val="10"/>
          <w:sz w:val="20"/>
        </w:rPr>
        <w:t>l</w:t>
      </w:r>
      <w:r>
        <w:rPr>
          <w:position w:val="10"/>
          <w:sz w:val="20"/>
        </w:rPr>
        <w:t xml:space="preserve">lowing. </w:t>
      </w:r>
    </w:p>
    <w:p w:rsidR="00C37AFD" w:rsidRDefault="00C37AFD" w:rsidP="00E12604">
      <w:pPr>
        <w:widowControl w:val="0"/>
        <w:ind w:right="72"/>
        <w:jc w:val="both"/>
        <w:rPr>
          <w:position w:val="10"/>
          <w:sz w:val="20"/>
        </w:rPr>
      </w:pPr>
    </w:p>
    <w:p w:rsidR="00921A18" w:rsidRDefault="00921A18" w:rsidP="00E12604">
      <w:pPr>
        <w:widowControl w:val="0"/>
        <w:numPr>
          <w:ilvl w:val="0"/>
          <w:numId w:val="2"/>
        </w:numPr>
        <w:tabs>
          <w:tab w:val="clear" w:pos="720"/>
          <w:tab w:val="num" w:pos="567"/>
        </w:tabs>
        <w:ind w:left="567" w:right="72"/>
        <w:jc w:val="both"/>
        <w:rPr>
          <w:position w:val="10"/>
          <w:sz w:val="20"/>
        </w:rPr>
      </w:pPr>
      <w:r>
        <w:rPr>
          <w:i/>
          <w:position w:val="10"/>
          <w:sz w:val="20"/>
        </w:rPr>
        <w:t xml:space="preserve">Affect </w:t>
      </w:r>
      <w:r>
        <w:rPr>
          <w:position w:val="10"/>
          <w:sz w:val="20"/>
        </w:rPr>
        <w:t xml:space="preserve">is initialized with variables that are defined at the modified statement </w:t>
      </w:r>
      <w:r w:rsidR="00C114A8">
        <w:rPr>
          <w:rFonts w:ascii="Lucida Console" w:hAnsi="Lucida Console"/>
          <w:position w:val="10"/>
          <w:sz w:val="16"/>
          <w:szCs w:val="16"/>
          <w:lang w:val="hu-HU"/>
        </w:rPr>
        <w:t>i</w:t>
      </w:r>
      <w:r w:rsidR="00C114A8">
        <w:rPr>
          <w:rFonts w:ascii="Lucida Console" w:hAnsi="Lucida Console"/>
          <w:position w:val="10"/>
          <w:sz w:val="16"/>
          <w:szCs w:val="16"/>
          <w:vertAlign w:val="subscript"/>
          <w:lang w:val="hu-HU"/>
        </w:rPr>
        <w:t>mod</w:t>
      </w:r>
      <w:r w:rsidR="00C114A8">
        <w:rPr>
          <w:i/>
          <w:iCs/>
          <w:position w:val="10"/>
          <w:sz w:val="20"/>
        </w:rPr>
        <w:t xml:space="preserve"> </w:t>
      </w:r>
      <w:r w:rsidR="00C114A8">
        <w:rPr>
          <w:iCs/>
          <w:position w:val="10"/>
          <w:sz w:val="20"/>
        </w:rPr>
        <w:t>and refer to the same memory l</w:t>
      </w:r>
      <w:r w:rsidR="00C114A8">
        <w:rPr>
          <w:iCs/>
          <w:position w:val="10"/>
          <w:sz w:val="20"/>
        </w:rPr>
        <w:t>o</w:t>
      </w:r>
      <w:r w:rsidR="00C114A8">
        <w:rPr>
          <w:iCs/>
          <w:position w:val="10"/>
          <w:sz w:val="20"/>
        </w:rPr>
        <w:t>cation</w:t>
      </w:r>
      <w:r w:rsidR="006266A7">
        <w:rPr>
          <w:i/>
          <w:iCs/>
          <w:position w:val="10"/>
          <w:sz w:val="20"/>
        </w:rPr>
        <w:t xml:space="preserve"> </w:t>
      </w:r>
      <w:r w:rsidR="006266A7" w:rsidRPr="006266A7">
        <w:rPr>
          <w:iCs/>
          <w:position w:val="10"/>
          <w:sz w:val="20"/>
        </w:rPr>
        <w:t>(</w:t>
      </w:r>
      <w:r w:rsidR="006266A7">
        <w:rPr>
          <w:iCs/>
          <w:position w:val="10"/>
          <w:sz w:val="20"/>
        </w:rPr>
        <w:t xml:space="preserve">based on </w:t>
      </w:r>
      <w:r w:rsidR="006266A7" w:rsidRPr="00691C96">
        <w:rPr>
          <w:i/>
          <w:iCs/>
          <w:position w:val="10"/>
          <w:sz w:val="20"/>
        </w:rPr>
        <w:t>Varstore</w:t>
      </w:r>
      <w:r w:rsidR="006266A7" w:rsidRPr="006266A7">
        <w:rPr>
          <w:iCs/>
          <w:position w:val="10"/>
          <w:sz w:val="20"/>
        </w:rPr>
        <w:t>)</w:t>
      </w:r>
      <w:r>
        <w:rPr>
          <w:position w:val="10"/>
          <w:sz w:val="20"/>
        </w:rPr>
        <w:t xml:space="preserve">, starting point is set to </w:t>
      </w:r>
      <w:r w:rsidR="00C114A8">
        <w:rPr>
          <w:rFonts w:ascii="Lucida Console" w:hAnsi="Lucida Console"/>
          <w:position w:val="10"/>
          <w:sz w:val="16"/>
          <w:szCs w:val="16"/>
          <w:lang w:val="hu-HU"/>
        </w:rPr>
        <w:t>i</w:t>
      </w:r>
      <w:r w:rsidR="00C114A8">
        <w:rPr>
          <w:rFonts w:ascii="Lucida Console" w:hAnsi="Lucida Console"/>
          <w:position w:val="10"/>
          <w:sz w:val="16"/>
          <w:szCs w:val="16"/>
          <w:vertAlign w:val="subscript"/>
          <w:lang w:val="hu-HU"/>
        </w:rPr>
        <w:t>mod</w:t>
      </w:r>
      <w:r>
        <w:rPr>
          <w:position w:val="10"/>
          <w:sz w:val="20"/>
        </w:rPr>
        <w:t>.</w:t>
      </w:r>
    </w:p>
    <w:p w:rsidR="00921A18" w:rsidRDefault="00921A18" w:rsidP="00E12604">
      <w:pPr>
        <w:widowControl w:val="0"/>
        <w:numPr>
          <w:ilvl w:val="0"/>
          <w:numId w:val="2"/>
        </w:numPr>
        <w:tabs>
          <w:tab w:val="clear" w:pos="720"/>
          <w:tab w:val="num" w:pos="567"/>
        </w:tabs>
        <w:ind w:left="567" w:right="72"/>
        <w:jc w:val="both"/>
        <w:rPr>
          <w:position w:val="10"/>
          <w:sz w:val="20"/>
        </w:rPr>
      </w:pPr>
      <w:r>
        <w:rPr>
          <w:position w:val="10"/>
          <w:sz w:val="20"/>
        </w:rPr>
        <w:t xml:space="preserve">From </w:t>
      </w:r>
      <w:r w:rsidR="00C114A8">
        <w:rPr>
          <w:rFonts w:ascii="Lucida Console" w:hAnsi="Lucida Console"/>
          <w:position w:val="10"/>
          <w:sz w:val="16"/>
          <w:szCs w:val="16"/>
          <w:lang w:val="hu-HU"/>
        </w:rPr>
        <w:t>i</w:t>
      </w:r>
      <w:r w:rsidR="00C114A8">
        <w:rPr>
          <w:rFonts w:ascii="Lucida Console" w:hAnsi="Lucida Console"/>
          <w:position w:val="10"/>
          <w:sz w:val="16"/>
          <w:szCs w:val="16"/>
          <w:vertAlign w:val="subscript"/>
          <w:lang w:val="hu-HU"/>
        </w:rPr>
        <w:t>mod</w:t>
      </w:r>
      <w:r w:rsidR="00C114A8">
        <w:rPr>
          <w:i/>
          <w:iCs/>
          <w:position w:val="10"/>
          <w:sz w:val="20"/>
        </w:rPr>
        <w:t xml:space="preserve"> </w:t>
      </w:r>
      <w:r>
        <w:rPr>
          <w:position w:val="10"/>
          <w:sz w:val="20"/>
        </w:rPr>
        <w:t xml:space="preserve"> we traverse over statements (</w:t>
      </w:r>
      <w:r w:rsidR="00C114A8">
        <w:rPr>
          <w:rFonts w:ascii="Lucida Console" w:hAnsi="Lucida Console"/>
          <w:position w:val="10"/>
          <w:sz w:val="16"/>
          <w:szCs w:val="16"/>
          <w:lang w:val="hu-HU"/>
        </w:rPr>
        <w:t>i</w:t>
      </w:r>
      <w:r w:rsidR="00C114A8">
        <w:rPr>
          <w:rFonts w:ascii="Lucida Console" w:hAnsi="Lucida Console"/>
          <w:position w:val="10"/>
          <w:sz w:val="16"/>
          <w:szCs w:val="16"/>
          <w:vertAlign w:val="subscript"/>
          <w:lang w:val="hu-HU"/>
        </w:rPr>
        <w:t>q</w:t>
      </w:r>
      <w:r>
        <w:rPr>
          <w:position w:val="10"/>
          <w:sz w:val="20"/>
        </w:rPr>
        <w:t xml:space="preserve">) along the execution path according to test case </w:t>
      </w:r>
      <w:r w:rsidR="00C114A8">
        <w:rPr>
          <w:position w:val="10"/>
          <w:sz w:val="20"/>
        </w:rPr>
        <w:t>T</w:t>
      </w:r>
      <w:r>
        <w:rPr>
          <w:position w:val="10"/>
          <w:sz w:val="20"/>
        </w:rPr>
        <w:t>, and based on the type of this statement, we take one of the following actions:</w:t>
      </w:r>
    </w:p>
    <w:p w:rsidR="00921A18" w:rsidRDefault="00921A18" w:rsidP="00E12604">
      <w:pPr>
        <w:widowControl w:val="0"/>
        <w:numPr>
          <w:ilvl w:val="1"/>
          <w:numId w:val="2"/>
        </w:numPr>
        <w:tabs>
          <w:tab w:val="clear" w:pos="1440"/>
          <w:tab w:val="num" w:pos="851"/>
        </w:tabs>
        <w:ind w:left="851" w:right="72" w:hanging="284"/>
        <w:jc w:val="both"/>
        <w:rPr>
          <w:position w:val="10"/>
          <w:sz w:val="20"/>
        </w:rPr>
      </w:pPr>
      <w:r>
        <w:rPr>
          <w:position w:val="10"/>
          <w:sz w:val="20"/>
        </w:rPr>
        <w:t xml:space="preserve">If </w:t>
      </w:r>
      <w:r w:rsidR="00C114A8">
        <w:rPr>
          <w:rFonts w:ascii="Lucida Console" w:hAnsi="Lucida Console"/>
          <w:position w:val="10"/>
          <w:sz w:val="16"/>
          <w:szCs w:val="16"/>
          <w:lang w:val="hu-HU"/>
        </w:rPr>
        <w:t>i</w:t>
      </w:r>
      <w:r w:rsidR="00C114A8">
        <w:rPr>
          <w:rFonts w:ascii="Lucida Console" w:hAnsi="Lucida Console"/>
          <w:position w:val="10"/>
          <w:sz w:val="16"/>
          <w:szCs w:val="16"/>
          <w:vertAlign w:val="subscript"/>
          <w:lang w:val="hu-HU"/>
        </w:rPr>
        <w:t>q</w:t>
      </w:r>
      <w:r w:rsidR="00C114A8">
        <w:rPr>
          <w:position w:val="10"/>
          <w:sz w:val="20"/>
        </w:rPr>
        <w:t xml:space="preserve"> i</w:t>
      </w:r>
      <w:r>
        <w:rPr>
          <w:position w:val="10"/>
          <w:sz w:val="20"/>
        </w:rPr>
        <w:t xml:space="preserve">s an output statement (in other words it is not a predicate and does not define variables), and there is at least one used variable from </w:t>
      </w:r>
      <w:r>
        <w:rPr>
          <w:i/>
          <w:position w:val="10"/>
          <w:sz w:val="20"/>
        </w:rPr>
        <w:t>Affect</w:t>
      </w:r>
      <w:r>
        <w:rPr>
          <w:position w:val="10"/>
          <w:sz w:val="20"/>
        </w:rPr>
        <w:t>, then the underlying symptom is trivially S1, and the affected statement is sq, in addition the algorithm can safely terminate.</w:t>
      </w:r>
    </w:p>
    <w:p w:rsidR="00921A18" w:rsidRPr="00C114A8" w:rsidRDefault="00921A18" w:rsidP="00E12604">
      <w:pPr>
        <w:widowControl w:val="0"/>
        <w:numPr>
          <w:ilvl w:val="1"/>
          <w:numId w:val="2"/>
        </w:numPr>
        <w:tabs>
          <w:tab w:val="clear" w:pos="1440"/>
          <w:tab w:val="num" w:pos="851"/>
        </w:tabs>
        <w:ind w:left="851" w:right="72" w:hanging="284"/>
        <w:jc w:val="both"/>
        <w:rPr>
          <w:position w:val="10"/>
          <w:sz w:val="20"/>
        </w:rPr>
      </w:pPr>
      <w:r>
        <w:rPr>
          <w:position w:val="10"/>
          <w:sz w:val="20"/>
        </w:rPr>
        <w:t xml:space="preserve">If </w:t>
      </w:r>
      <w:r w:rsidR="00C114A8">
        <w:rPr>
          <w:rFonts w:ascii="Lucida Console" w:hAnsi="Lucida Console"/>
          <w:position w:val="10"/>
          <w:sz w:val="16"/>
          <w:szCs w:val="16"/>
          <w:lang w:val="hu-HU"/>
        </w:rPr>
        <w:t>i</w:t>
      </w:r>
      <w:r w:rsidR="00C114A8">
        <w:rPr>
          <w:rFonts w:ascii="Lucida Console" w:hAnsi="Lucida Console"/>
          <w:position w:val="10"/>
          <w:sz w:val="16"/>
          <w:szCs w:val="16"/>
          <w:vertAlign w:val="subscript"/>
          <w:lang w:val="hu-HU"/>
        </w:rPr>
        <w:t>q</w:t>
      </w:r>
      <w:r>
        <w:rPr>
          <w:position w:val="10"/>
          <w:sz w:val="20"/>
        </w:rPr>
        <w:t xml:space="preserve"> is a predicate, then all actually used variables are considered. If the </w:t>
      </w:r>
      <w:r w:rsidRPr="00C114A8">
        <w:rPr>
          <w:position w:val="10"/>
          <w:sz w:val="20"/>
        </w:rPr>
        <w:t xml:space="preserve">intersection of this set and </w:t>
      </w:r>
      <w:r w:rsidRPr="00C114A8">
        <w:rPr>
          <w:i/>
          <w:position w:val="10"/>
          <w:sz w:val="20"/>
        </w:rPr>
        <w:t>Affect</w:t>
      </w:r>
      <w:r w:rsidRPr="00C114A8">
        <w:rPr>
          <w:position w:val="10"/>
          <w:sz w:val="20"/>
        </w:rPr>
        <w:t xml:space="preserve"> is not empty, then S2 is identified, and the affected statement is </w:t>
      </w:r>
      <w:r w:rsidR="00C114A8" w:rsidRPr="00C114A8">
        <w:rPr>
          <w:rFonts w:ascii="Lucida Console" w:hAnsi="Lucida Console"/>
          <w:position w:val="10"/>
          <w:sz w:val="16"/>
          <w:szCs w:val="16"/>
        </w:rPr>
        <w:t>i</w:t>
      </w:r>
      <w:r w:rsidR="00C114A8" w:rsidRPr="00C114A8">
        <w:rPr>
          <w:rFonts w:ascii="Lucida Console" w:hAnsi="Lucida Console"/>
          <w:position w:val="10"/>
          <w:sz w:val="16"/>
          <w:szCs w:val="16"/>
          <w:vertAlign w:val="subscript"/>
        </w:rPr>
        <w:t>q</w:t>
      </w:r>
      <w:r w:rsidRPr="00C114A8">
        <w:rPr>
          <w:position w:val="10"/>
          <w:sz w:val="20"/>
        </w:rPr>
        <w:t>.</w:t>
      </w:r>
      <w:r w:rsidR="00C114A8" w:rsidRPr="00C114A8">
        <w:rPr>
          <w:position w:val="10"/>
          <w:sz w:val="20"/>
        </w:rPr>
        <w:t xml:space="preserve"> When predicate </w:t>
      </w:r>
      <w:r w:rsidR="00C114A8" w:rsidRPr="00C114A8">
        <w:rPr>
          <w:rFonts w:ascii="Lucida Console" w:hAnsi="Lucida Console"/>
          <w:position w:val="10"/>
          <w:sz w:val="16"/>
          <w:szCs w:val="16"/>
        </w:rPr>
        <w:t>i</w:t>
      </w:r>
      <w:r w:rsidR="00C114A8" w:rsidRPr="00C114A8">
        <w:rPr>
          <w:rFonts w:ascii="Lucida Console" w:hAnsi="Lucida Console"/>
          <w:position w:val="10"/>
          <w:sz w:val="16"/>
          <w:szCs w:val="16"/>
          <w:vertAlign w:val="subscript"/>
        </w:rPr>
        <w:t xml:space="preserve">q </w:t>
      </w:r>
      <w:r w:rsidR="00C114A8" w:rsidRPr="00FE4CE8">
        <w:rPr>
          <w:position w:val="10"/>
          <w:sz w:val="20"/>
        </w:rPr>
        <w:t>is the modified statement then S2 is also identified at the modified statement</w:t>
      </w:r>
      <w:r w:rsidR="00C114A8" w:rsidRPr="00C114A8">
        <w:rPr>
          <w:rFonts w:ascii="Lucida Console" w:hAnsi="Lucida Console"/>
          <w:position w:val="10"/>
          <w:sz w:val="16"/>
          <w:szCs w:val="16"/>
        </w:rPr>
        <w:t>.</w:t>
      </w:r>
    </w:p>
    <w:p w:rsidR="006968AC" w:rsidRPr="007D4B43" w:rsidRDefault="00921A18" w:rsidP="007D4B43">
      <w:pPr>
        <w:widowControl w:val="0"/>
        <w:numPr>
          <w:ilvl w:val="1"/>
          <w:numId w:val="2"/>
        </w:numPr>
        <w:tabs>
          <w:tab w:val="clear" w:pos="1440"/>
          <w:tab w:val="num" w:pos="851"/>
        </w:tabs>
        <w:ind w:left="851" w:right="72" w:hanging="284"/>
        <w:jc w:val="both"/>
        <w:rPr>
          <w:position w:val="10"/>
          <w:sz w:val="20"/>
        </w:rPr>
        <w:sectPr w:rsidR="006968AC" w:rsidRPr="007D4B43" w:rsidSect="007B45BC">
          <w:type w:val="continuous"/>
          <w:pgSz w:w="12240" w:h="15840"/>
          <w:pgMar w:top="1440" w:right="1210" w:bottom="1627" w:left="1210" w:header="708" w:footer="708" w:gutter="0"/>
          <w:cols w:space="490"/>
        </w:sectPr>
      </w:pPr>
      <w:r>
        <w:rPr>
          <w:position w:val="10"/>
          <w:sz w:val="20"/>
        </w:rPr>
        <w:t xml:space="preserve">If </w:t>
      </w:r>
      <w:r w:rsidR="00074C40">
        <w:rPr>
          <w:rFonts w:ascii="Lucida Console" w:hAnsi="Lucida Console"/>
          <w:position w:val="10"/>
          <w:sz w:val="16"/>
          <w:szCs w:val="16"/>
          <w:lang w:val="hu-HU"/>
        </w:rPr>
        <w:t>i</w:t>
      </w:r>
      <w:r w:rsidR="00074C40">
        <w:rPr>
          <w:rFonts w:ascii="Lucida Console" w:hAnsi="Lucida Console"/>
          <w:position w:val="10"/>
          <w:sz w:val="16"/>
          <w:szCs w:val="16"/>
          <w:vertAlign w:val="subscript"/>
          <w:lang w:val="hu-HU"/>
        </w:rPr>
        <w:t>q</w:t>
      </w:r>
      <w:r>
        <w:rPr>
          <w:position w:val="10"/>
          <w:sz w:val="20"/>
        </w:rPr>
        <w:t xml:space="preserve"> is an assignment, </w:t>
      </w:r>
      <w:r w:rsidR="00074C40">
        <w:rPr>
          <w:position w:val="10"/>
          <w:sz w:val="20"/>
        </w:rPr>
        <w:t xml:space="preserve">then for each </w:t>
      </w:r>
      <w:r w:rsidR="00074C40">
        <w:rPr>
          <w:rFonts w:ascii="Lucida Console" w:hAnsi="Lucida Console"/>
          <w:position w:val="10"/>
          <w:sz w:val="16"/>
          <w:szCs w:val="16"/>
          <w:lang w:val="hu-HU"/>
        </w:rPr>
        <w:t>w</w:t>
      </w:r>
      <w:r w:rsidR="00074C40">
        <w:rPr>
          <w:position w:val="10"/>
          <w:sz w:val="20"/>
        </w:rPr>
        <w:t xml:space="preserve"> variable used at </w:t>
      </w:r>
      <w:r w:rsidR="00074C40">
        <w:rPr>
          <w:rFonts w:ascii="Lucida Console" w:hAnsi="Lucida Console"/>
          <w:position w:val="10"/>
          <w:sz w:val="16"/>
          <w:szCs w:val="16"/>
          <w:lang w:val="hu-HU"/>
        </w:rPr>
        <w:t>i</w:t>
      </w:r>
      <w:r w:rsidR="00074C40">
        <w:rPr>
          <w:rFonts w:ascii="Lucida Console" w:hAnsi="Lucida Console"/>
          <w:position w:val="10"/>
          <w:sz w:val="16"/>
          <w:szCs w:val="16"/>
          <w:vertAlign w:val="subscript"/>
          <w:lang w:val="hu-HU"/>
        </w:rPr>
        <w:t>q</w:t>
      </w:r>
      <w:r w:rsidR="00074C40">
        <w:rPr>
          <w:position w:val="10"/>
          <w:sz w:val="20"/>
        </w:rPr>
        <w:t xml:space="preserve"> the presence of the variable in </w:t>
      </w:r>
      <w:r w:rsidR="00074C40" w:rsidRPr="00691C96">
        <w:rPr>
          <w:i/>
          <w:position w:val="10"/>
          <w:sz w:val="20"/>
        </w:rPr>
        <w:t>Affect</w:t>
      </w:r>
      <w:r w:rsidR="00074C40">
        <w:rPr>
          <w:position w:val="10"/>
          <w:sz w:val="20"/>
        </w:rPr>
        <w:t xml:space="preserve"> is checked. If a </w:t>
      </w:r>
      <w:r w:rsidR="00074C40">
        <w:rPr>
          <w:rFonts w:ascii="Lucida Console" w:hAnsi="Lucida Console"/>
          <w:position w:val="10"/>
          <w:sz w:val="16"/>
          <w:szCs w:val="16"/>
          <w:lang w:val="hu-HU"/>
        </w:rPr>
        <w:t>w</w:t>
      </w:r>
      <w:r w:rsidR="00074C40">
        <w:rPr>
          <w:position w:val="10"/>
          <w:sz w:val="20"/>
        </w:rPr>
        <w:t xml:space="preserve"> variable is in </w:t>
      </w:r>
      <w:r w:rsidR="00074C40" w:rsidRPr="00691C96">
        <w:rPr>
          <w:i/>
          <w:position w:val="10"/>
          <w:sz w:val="20"/>
        </w:rPr>
        <w:t>Affect</w:t>
      </w:r>
      <w:r w:rsidR="00074C40">
        <w:rPr>
          <w:position w:val="10"/>
          <w:sz w:val="20"/>
        </w:rPr>
        <w:t xml:space="preserve"> then the defined variables in </w:t>
      </w:r>
      <w:r w:rsidR="00074C40">
        <w:rPr>
          <w:rFonts w:ascii="Lucida Console" w:hAnsi="Lucida Console"/>
          <w:position w:val="10"/>
          <w:sz w:val="16"/>
          <w:szCs w:val="16"/>
          <w:lang w:val="hu-HU"/>
        </w:rPr>
        <w:t>i</w:t>
      </w:r>
      <w:r w:rsidR="00074C40">
        <w:rPr>
          <w:rFonts w:ascii="Lucida Console" w:hAnsi="Lucida Console"/>
          <w:position w:val="10"/>
          <w:sz w:val="16"/>
          <w:szCs w:val="16"/>
          <w:vertAlign w:val="subscript"/>
          <w:lang w:val="hu-HU"/>
        </w:rPr>
        <w:t>q</w:t>
      </w:r>
      <w:r w:rsidR="00074C40">
        <w:rPr>
          <w:position w:val="10"/>
          <w:sz w:val="20"/>
        </w:rPr>
        <w:t xml:space="preserve"> are added to </w:t>
      </w:r>
      <w:r w:rsidR="00074C40" w:rsidRPr="00691C96">
        <w:rPr>
          <w:i/>
          <w:position w:val="10"/>
          <w:sz w:val="20"/>
        </w:rPr>
        <w:t>Affect</w:t>
      </w:r>
      <w:r w:rsidR="00074C40">
        <w:rPr>
          <w:position w:val="10"/>
          <w:sz w:val="20"/>
        </w:rPr>
        <w:t xml:space="preserve">. The statement defining </w:t>
      </w:r>
      <w:r w:rsidR="00074C40">
        <w:rPr>
          <w:rFonts w:ascii="Lucida Console" w:hAnsi="Lucida Console"/>
          <w:position w:val="10"/>
          <w:sz w:val="16"/>
          <w:szCs w:val="16"/>
          <w:lang w:val="hu-HU"/>
        </w:rPr>
        <w:t>w</w:t>
      </w:r>
      <w:r w:rsidR="00074C40">
        <w:rPr>
          <w:position w:val="10"/>
          <w:sz w:val="20"/>
        </w:rPr>
        <w:t xml:space="preserve"> is marked as effective.</w:t>
      </w:r>
      <w:r w:rsidR="000B075D">
        <w:rPr>
          <w:position w:val="10"/>
          <w:sz w:val="20"/>
        </w:rPr>
        <w:br/>
      </w:r>
      <w:r w:rsidR="000B075D" w:rsidRPr="000B075D">
        <w:rPr>
          <w:position w:val="10"/>
          <w:sz w:val="20"/>
        </w:rPr>
        <w:t xml:space="preserve">For each </w:t>
      </w:r>
      <w:r w:rsidR="000B075D" w:rsidRPr="000B075D">
        <w:rPr>
          <w:rFonts w:ascii="Lucida Console" w:hAnsi="Lucida Console"/>
          <w:position w:val="10"/>
          <w:sz w:val="16"/>
          <w:szCs w:val="16"/>
        </w:rPr>
        <w:t>w</w:t>
      </w:r>
      <w:r w:rsidR="000B075D" w:rsidRPr="000B075D">
        <w:rPr>
          <w:position w:val="10"/>
          <w:sz w:val="20"/>
        </w:rPr>
        <w:t xml:space="preserve"> variable in </w:t>
      </w:r>
      <w:r w:rsidR="000B075D" w:rsidRPr="00691C96">
        <w:rPr>
          <w:i/>
          <w:position w:val="10"/>
          <w:sz w:val="20"/>
        </w:rPr>
        <w:t>Affect</w:t>
      </w:r>
      <w:r w:rsidR="000B075D" w:rsidRPr="000B075D">
        <w:rPr>
          <w:position w:val="10"/>
          <w:sz w:val="20"/>
        </w:rPr>
        <w:t xml:space="preserve"> </w:t>
      </w:r>
      <w:r w:rsidR="000B075D">
        <w:rPr>
          <w:position w:val="10"/>
          <w:sz w:val="20"/>
        </w:rPr>
        <w:t xml:space="preserve">it is </w:t>
      </w:r>
      <w:r w:rsidR="000B075D" w:rsidRPr="000B075D">
        <w:rPr>
          <w:position w:val="10"/>
          <w:sz w:val="20"/>
        </w:rPr>
        <w:t>check</w:t>
      </w:r>
      <w:r w:rsidR="000B075D">
        <w:rPr>
          <w:position w:val="10"/>
          <w:sz w:val="20"/>
        </w:rPr>
        <w:t>ed</w:t>
      </w:r>
      <w:r w:rsidR="000B075D" w:rsidRPr="000B075D">
        <w:rPr>
          <w:position w:val="10"/>
          <w:sz w:val="20"/>
        </w:rPr>
        <w:t xml:space="preserve"> if the </w:t>
      </w:r>
      <w:r w:rsidR="000B075D" w:rsidRPr="000B075D">
        <w:rPr>
          <w:rFonts w:ascii="Lucida Console" w:hAnsi="Lucida Console"/>
          <w:position w:val="10"/>
          <w:sz w:val="16"/>
          <w:szCs w:val="16"/>
        </w:rPr>
        <w:t>w</w:t>
      </w:r>
      <w:r w:rsidR="000B075D" w:rsidRPr="000B075D">
        <w:rPr>
          <w:position w:val="10"/>
          <w:sz w:val="20"/>
        </w:rPr>
        <w:t xml:space="preserve"> variable is defined at </w:t>
      </w:r>
      <w:r w:rsidR="000B075D" w:rsidRPr="000B075D">
        <w:rPr>
          <w:rFonts w:ascii="Lucida Console" w:hAnsi="Lucida Console"/>
          <w:position w:val="10"/>
          <w:sz w:val="16"/>
          <w:szCs w:val="16"/>
        </w:rPr>
        <w:t>i</w:t>
      </w:r>
      <w:r w:rsidR="000B075D" w:rsidRPr="000B075D">
        <w:rPr>
          <w:rFonts w:ascii="Lucida Console" w:hAnsi="Lucida Console"/>
          <w:position w:val="10"/>
          <w:sz w:val="16"/>
          <w:szCs w:val="16"/>
          <w:vertAlign w:val="subscript"/>
        </w:rPr>
        <w:t>q</w:t>
      </w:r>
      <w:r w:rsidR="000B075D" w:rsidRPr="000B075D">
        <w:rPr>
          <w:position w:val="10"/>
          <w:sz w:val="20"/>
        </w:rPr>
        <w:t xml:space="preserve"> and the last definition of </w:t>
      </w:r>
      <w:r w:rsidR="000B075D" w:rsidRPr="000B075D">
        <w:rPr>
          <w:rFonts w:ascii="Lucida Console" w:hAnsi="Lucida Console"/>
          <w:position w:val="10"/>
          <w:sz w:val="16"/>
          <w:szCs w:val="16"/>
        </w:rPr>
        <w:t>w is not at i</w:t>
      </w:r>
      <w:r w:rsidR="000B075D" w:rsidRPr="000B075D">
        <w:rPr>
          <w:rFonts w:ascii="Lucida Console" w:hAnsi="Lucida Console"/>
          <w:position w:val="10"/>
          <w:sz w:val="16"/>
          <w:szCs w:val="16"/>
          <w:vertAlign w:val="subscript"/>
        </w:rPr>
        <w:t xml:space="preserve">q. </w:t>
      </w:r>
      <w:r w:rsidR="000B075D" w:rsidRPr="000B075D">
        <w:rPr>
          <w:position w:val="10"/>
          <w:sz w:val="20"/>
        </w:rPr>
        <w:t>If the previous condition is true then</w:t>
      </w:r>
      <w:r w:rsidR="000B075D">
        <w:rPr>
          <w:position w:val="10"/>
          <w:sz w:val="20"/>
        </w:rPr>
        <w:t xml:space="preserve"> </w:t>
      </w:r>
      <w:r w:rsidR="000B075D" w:rsidRPr="000B075D">
        <w:rPr>
          <w:rFonts w:ascii="Lucida Console" w:hAnsi="Lucida Console"/>
          <w:position w:val="10"/>
          <w:sz w:val="16"/>
          <w:szCs w:val="16"/>
        </w:rPr>
        <w:t xml:space="preserve">w </w:t>
      </w:r>
      <w:r w:rsidR="000B075D" w:rsidRPr="00FE4CE8">
        <w:rPr>
          <w:position w:val="10"/>
          <w:sz w:val="20"/>
        </w:rPr>
        <w:t xml:space="preserve">is removed from </w:t>
      </w:r>
      <w:r w:rsidR="000B075D" w:rsidRPr="00691C96">
        <w:rPr>
          <w:i/>
          <w:position w:val="10"/>
          <w:sz w:val="20"/>
        </w:rPr>
        <w:t>Affect</w:t>
      </w:r>
      <w:r w:rsidR="000B075D" w:rsidRPr="00FE4CE8">
        <w:rPr>
          <w:position w:val="10"/>
          <w:sz w:val="20"/>
        </w:rPr>
        <w:t>, moreover if the last definition is not e</w:t>
      </w:r>
      <w:r w:rsidR="000B075D" w:rsidRPr="00FE4CE8">
        <w:rPr>
          <w:position w:val="10"/>
          <w:sz w:val="20"/>
        </w:rPr>
        <w:t>f</w:t>
      </w:r>
      <w:r w:rsidR="000B075D" w:rsidRPr="00FE4CE8">
        <w:rPr>
          <w:position w:val="10"/>
          <w:sz w:val="20"/>
        </w:rPr>
        <w:t>fective the S3 is iden</w:t>
      </w:r>
      <w:r w:rsidR="007D4B43">
        <w:rPr>
          <w:position w:val="10"/>
          <w:sz w:val="20"/>
        </w:rPr>
        <w:t>tified.</w:t>
      </w:r>
    </w:p>
    <w:p w:rsidR="00382471" w:rsidRDefault="00382471" w:rsidP="00E12604">
      <w:pPr>
        <w:widowControl w:val="0"/>
        <w:ind w:right="72"/>
        <w:jc w:val="both"/>
        <w:rPr>
          <w:position w:val="10"/>
          <w:sz w:val="20"/>
        </w:rPr>
      </w:pPr>
    </w:p>
    <w:p w:rsidR="00921A18" w:rsidRDefault="00921A18" w:rsidP="00E12604">
      <w:pPr>
        <w:widowControl w:val="0"/>
        <w:ind w:right="72"/>
        <w:jc w:val="both"/>
        <w:rPr>
          <w:position w:val="10"/>
          <w:sz w:val="20"/>
        </w:rPr>
      </w:pPr>
      <w:r>
        <w:rPr>
          <w:position w:val="10"/>
          <w:sz w:val="20"/>
        </w:rPr>
        <w:t>In order to successfully extend this algorithm to the inter-procedural case, we have to address parameter passing methods, and return values as well.</w:t>
      </w:r>
    </w:p>
    <w:p w:rsidR="00DC4909" w:rsidRDefault="00DC4909" w:rsidP="00DC4909">
      <w:pPr>
        <w:widowControl w:val="0"/>
        <w:ind w:right="72"/>
        <w:jc w:val="both"/>
        <w:rPr>
          <w:position w:val="10"/>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2268"/>
      </w:tblGrid>
      <w:tr w:rsidR="00DC4909">
        <w:trPr>
          <w:jc w:val="center"/>
        </w:trPr>
        <w:tc>
          <w:tcPr>
            <w:tcW w:w="2268" w:type="dxa"/>
          </w:tcPr>
          <w:p w:rsidR="00DC4909" w:rsidRDefault="00DC4909" w:rsidP="00A448B6">
            <w:pPr>
              <w:widowControl w:val="0"/>
              <w:ind w:right="72"/>
              <w:rPr>
                <w:b/>
                <w:position w:val="10"/>
                <w:sz w:val="20"/>
              </w:rPr>
            </w:pPr>
            <w:r>
              <w:rPr>
                <w:b/>
                <w:position w:val="10"/>
                <w:sz w:val="20"/>
              </w:rPr>
              <w:t>Method</w:t>
            </w:r>
          </w:p>
        </w:tc>
        <w:tc>
          <w:tcPr>
            <w:tcW w:w="2268" w:type="dxa"/>
          </w:tcPr>
          <w:p w:rsidR="00DC4909" w:rsidRDefault="00DC4909" w:rsidP="00A448B6">
            <w:pPr>
              <w:widowControl w:val="0"/>
              <w:ind w:right="72"/>
              <w:rPr>
                <w:b/>
                <w:position w:val="10"/>
                <w:sz w:val="20"/>
              </w:rPr>
            </w:pPr>
            <w:r>
              <w:rPr>
                <w:b/>
                <w:position w:val="10"/>
                <w:sz w:val="20"/>
              </w:rPr>
              <w:t>Modelling</w:t>
            </w:r>
          </w:p>
        </w:tc>
      </w:tr>
      <w:tr w:rsidR="00DC4909">
        <w:trPr>
          <w:jc w:val="center"/>
        </w:trPr>
        <w:tc>
          <w:tcPr>
            <w:tcW w:w="2268" w:type="dxa"/>
          </w:tcPr>
          <w:p w:rsidR="00DC4909" w:rsidRDefault="00DC4909" w:rsidP="00A448B6">
            <w:pPr>
              <w:widowControl w:val="0"/>
              <w:ind w:right="72"/>
              <w:rPr>
                <w:position w:val="10"/>
                <w:sz w:val="20"/>
              </w:rPr>
            </w:pPr>
            <w:r>
              <w:rPr>
                <w:position w:val="10"/>
                <w:sz w:val="20"/>
              </w:rPr>
              <w:t>By value</w:t>
            </w:r>
          </w:p>
          <w:p w:rsidR="00DC4909" w:rsidRDefault="00DC4909" w:rsidP="00A448B6">
            <w:pPr>
              <w:widowControl w:val="0"/>
              <w:ind w:right="72"/>
              <w:rPr>
                <w:position w:val="10"/>
                <w:sz w:val="20"/>
              </w:rPr>
            </w:pPr>
            <w:r>
              <w:rPr>
                <w:position w:val="10"/>
                <w:sz w:val="20"/>
              </w:rPr>
              <w:t>The same as (int i=j)</w:t>
            </w:r>
          </w:p>
        </w:tc>
        <w:tc>
          <w:tcPr>
            <w:tcW w:w="2268" w:type="dxa"/>
          </w:tcPr>
          <w:p w:rsidR="00DC4909" w:rsidRDefault="00DC4909" w:rsidP="00A448B6">
            <w:pPr>
              <w:widowControl w:val="0"/>
              <w:ind w:right="72"/>
              <w:rPr>
                <w:i/>
                <w:position w:val="10"/>
                <w:sz w:val="20"/>
                <w:lang w:val="hu-HU"/>
              </w:rPr>
            </w:pPr>
            <w:r>
              <w:rPr>
                <w:i/>
                <w:position w:val="10"/>
                <w:sz w:val="20"/>
                <w:lang w:val="hu-HU"/>
              </w:rPr>
              <w:t>D(j, Sj, Qj, Avj, Avj)</w:t>
            </w:r>
          </w:p>
          <w:p w:rsidR="00DC4909" w:rsidRDefault="00DC4909" w:rsidP="00A448B6">
            <w:pPr>
              <w:widowControl w:val="0"/>
              <w:ind w:right="72"/>
              <w:rPr>
                <w:position w:val="10"/>
                <w:sz w:val="20"/>
                <w:lang w:val="hu-HU"/>
              </w:rPr>
            </w:pPr>
            <w:r>
              <w:rPr>
                <w:i/>
                <w:position w:val="10"/>
                <w:sz w:val="20"/>
                <w:lang w:val="hu-HU"/>
              </w:rPr>
              <w:t>D(i, Si, Qi, Avi, Avi)</w:t>
            </w:r>
          </w:p>
        </w:tc>
      </w:tr>
      <w:tr w:rsidR="00DC4909">
        <w:trPr>
          <w:jc w:val="center"/>
        </w:trPr>
        <w:tc>
          <w:tcPr>
            <w:tcW w:w="2268" w:type="dxa"/>
          </w:tcPr>
          <w:p w:rsidR="00DC4909" w:rsidRDefault="00DC4909" w:rsidP="00A448B6">
            <w:pPr>
              <w:widowControl w:val="0"/>
              <w:ind w:right="72"/>
              <w:rPr>
                <w:position w:val="10"/>
                <w:sz w:val="20"/>
              </w:rPr>
            </w:pPr>
            <w:r>
              <w:rPr>
                <w:position w:val="10"/>
                <w:sz w:val="20"/>
              </w:rPr>
              <w:t>By address</w:t>
            </w:r>
          </w:p>
          <w:p w:rsidR="00DC4909" w:rsidRDefault="00DC4909" w:rsidP="00A448B6">
            <w:pPr>
              <w:widowControl w:val="0"/>
              <w:ind w:right="72"/>
              <w:rPr>
                <w:position w:val="10"/>
                <w:sz w:val="20"/>
              </w:rPr>
            </w:pPr>
            <w:r>
              <w:rPr>
                <w:position w:val="10"/>
                <w:sz w:val="20"/>
              </w:rPr>
              <w:t xml:space="preserve">The same as (int*i=&amp;j) </w:t>
            </w:r>
            <w:r>
              <w:rPr>
                <w:position w:val="10"/>
                <w:sz w:val="20"/>
              </w:rPr>
              <w:lastRenderedPageBreak/>
              <w:t>OR</w:t>
            </w:r>
          </w:p>
          <w:p w:rsidR="00DC4909" w:rsidRDefault="00DC4909" w:rsidP="00A448B6">
            <w:pPr>
              <w:widowControl w:val="0"/>
              <w:ind w:right="72"/>
              <w:rPr>
                <w:position w:val="10"/>
                <w:sz w:val="20"/>
              </w:rPr>
            </w:pPr>
            <w:r>
              <w:rPr>
                <w:position w:val="10"/>
                <w:sz w:val="20"/>
              </w:rPr>
              <w:t>(int *i=j) if j is a pointer</w:t>
            </w:r>
          </w:p>
        </w:tc>
        <w:tc>
          <w:tcPr>
            <w:tcW w:w="2268" w:type="dxa"/>
          </w:tcPr>
          <w:p w:rsidR="00DC4909" w:rsidRDefault="00DC4909" w:rsidP="00A448B6">
            <w:pPr>
              <w:widowControl w:val="0"/>
              <w:ind w:right="72"/>
              <w:rPr>
                <w:i/>
                <w:position w:val="10"/>
                <w:sz w:val="20"/>
                <w:lang w:val="hu-HU"/>
              </w:rPr>
            </w:pPr>
            <w:r>
              <w:rPr>
                <w:i/>
                <w:position w:val="10"/>
                <w:sz w:val="20"/>
                <w:lang w:val="hu-HU"/>
              </w:rPr>
              <w:lastRenderedPageBreak/>
              <w:t>D(j, Sj, Qj, Avj, Avj)</w:t>
            </w:r>
          </w:p>
          <w:p w:rsidR="00DC4909" w:rsidRDefault="00DC4909" w:rsidP="00A448B6">
            <w:pPr>
              <w:widowControl w:val="0"/>
              <w:ind w:right="72"/>
              <w:rPr>
                <w:position w:val="10"/>
                <w:sz w:val="20"/>
                <w:lang w:val="hu-HU"/>
              </w:rPr>
            </w:pPr>
            <w:r>
              <w:rPr>
                <w:i/>
                <w:position w:val="10"/>
                <w:sz w:val="20"/>
                <w:lang w:val="hu-HU"/>
              </w:rPr>
              <w:t>D(i, Si, Qi, Avi, Avj)</w:t>
            </w:r>
          </w:p>
          <w:p w:rsidR="00DC4909" w:rsidRDefault="00DC4909" w:rsidP="00A448B6">
            <w:pPr>
              <w:widowControl w:val="0"/>
              <w:ind w:right="72"/>
              <w:rPr>
                <w:position w:val="10"/>
                <w:sz w:val="20"/>
                <w:lang w:val="hu-HU"/>
              </w:rPr>
            </w:pPr>
            <w:r>
              <w:rPr>
                <w:position w:val="10"/>
                <w:sz w:val="20"/>
                <w:lang w:val="hu-HU"/>
              </w:rPr>
              <w:lastRenderedPageBreak/>
              <w:t>OR</w:t>
            </w:r>
          </w:p>
          <w:p w:rsidR="00DC4909" w:rsidRDefault="00DC4909" w:rsidP="00A448B6">
            <w:pPr>
              <w:widowControl w:val="0"/>
              <w:ind w:right="72"/>
              <w:rPr>
                <w:i/>
                <w:position w:val="10"/>
                <w:sz w:val="20"/>
                <w:lang w:val="hu-HU"/>
              </w:rPr>
            </w:pPr>
            <w:r>
              <w:rPr>
                <w:i/>
                <w:position w:val="10"/>
                <w:sz w:val="20"/>
                <w:lang w:val="hu-HU"/>
              </w:rPr>
              <w:t>D(j, Sj, Qj, Avj, Apj)</w:t>
            </w:r>
          </w:p>
          <w:p w:rsidR="00DC4909" w:rsidRDefault="00DC4909" w:rsidP="00A448B6">
            <w:pPr>
              <w:widowControl w:val="0"/>
              <w:ind w:right="72"/>
              <w:rPr>
                <w:position w:val="10"/>
                <w:sz w:val="20"/>
                <w:lang w:val="hu-HU"/>
              </w:rPr>
            </w:pPr>
            <w:r>
              <w:rPr>
                <w:i/>
                <w:position w:val="10"/>
                <w:sz w:val="20"/>
                <w:lang w:val="hu-HU"/>
              </w:rPr>
              <w:t>D(i, Si, Qi, Avi, Api)</w:t>
            </w:r>
          </w:p>
        </w:tc>
      </w:tr>
      <w:tr w:rsidR="00DC4909">
        <w:trPr>
          <w:jc w:val="center"/>
        </w:trPr>
        <w:tc>
          <w:tcPr>
            <w:tcW w:w="2268" w:type="dxa"/>
          </w:tcPr>
          <w:p w:rsidR="00DC4909" w:rsidRDefault="00DC4909" w:rsidP="00A448B6">
            <w:pPr>
              <w:widowControl w:val="0"/>
              <w:ind w:right="72"/>
              <w:rPr>
                <w:position w:val="10"/>
                <w:sz w:val="20"/>
              </w:rPr>
            </w:pPr>
            <w:r>
              <w:rPr>
                <w:position w:val="10"/>
                <w:sz w:val="20"/>
              </w:rPr>
              <w:lastRenderedPageBreak/>
              <w:t>By reference</w:t>
            </w:r>
          </w:p>
        </w:tc>
        <w:tc>
          <w:tcPr>
            <w:tcW w:w="2268" w:type="dxa"/>
          </w:tcPr>
          <w:p w:rsidR="00DC4909" w:rsidRDefault="00DC4909" w:rsidP="00A448B6">
            <w:pPr>
              <w:widowControl w:val="0"/>
              <w:ind w:right="72"/>
              <w:rPr>
                <w:i/>
                <w:position w:val="10"/>
                <w:sz w:val="20"/>
                <w:lang w:val="hu-HU"/>
              </w:rPr>
            </w:pPr>
            <w:r>
              <w:rPr>
                <w:i/>
                <w:position w:val="10"/>
                <w:sz w:val="20"/>
                <w:lang w:val="hu-HU"/>
              </w:rPr>
              <w:t>D(j, Sj, Qj, Avj, Avj)</w:t>
            </w:r>
          </w:p>
          <w:p w:rsidR="00DC4909" w:rsidRDefault="00DC4909" w:rsidP="00A448B6">
            <w:pPr>
              <w:keepNext/>
              <w:widowControl w:val="0"/>
              <w:ind w:right="72"/>
              <w:rPr>
                <w:position w:val="10"/>
                <w:sz w:val="20"/>
              </w:rPr>
            </w:pPr>
            <w:r>
              <w:rPr>
                <w:i/>
                <w:position w:val="10"/>
                <w:sz w:val="20"/>
                <w:lang w:val="hu-HU"/>
              </w:rPr>
              <w:t>D(i, Si, Qi, Avj, Avj)</w:t>
            </w:r>
          </w:p>
        </w:tc>
      </w:tr>
    </w:tbl>
    <w:p w:rsidR="00DC4909" w:rsidRDefault="00DC4909" w:rsidP="00C37AFD">
      <w:pPr>
        <w:pStyle w:val="Caption"/>
        <w:widowControl w:val="0"/>
        <w:jc w:val="center"/>
        <w:rPr>
          <w:b w:val="0"/>
        </w:rPr>
      </w:pPr>
      <w:bookmarkStart w:id="3" w:name="_Ref131150951"/>
      <w:r>
        <w:t xml:space="preserve">Table </w:t>
      </w:r>
      <w:fldSimple w:instr=" SEQ Table \* ARABIC ">
        <w:r w:rsidR="006F0929">
          <w:rPr>
            <w:noProof/>
          </w:rPr>
          <w:t>2</w:t>
        </w:r>
      </w:fldSimple>
      <w:bookmarkEnd w:id="3"/>
      <w:r>
        <w:rPr>
          <w:b w:val="0"/>
        </w:rPr>
        <w:t xml:space="preserve">: </w:t>
      </w:r>
      <w:r w:rsidRPr="006A7BB3">
        <w:rPr>
          <w:b w:val="0"/>
        </w:rPr>
        <w:t>Parameter passing methods and their representation</w:t>
      </w:r>
    </w:p>
    <w:p w:rsidR="00382471" w:rsidRPr="00382471" w:rsidRDefault="00005337" w:rsidP="00382471">
      <w:r w:rsidRPr="00005337">
        <w:rPr>
          <w:noProof/>
          <w:lang w:val="hu-HU"/>
        </w:rPr>
        <w:pict>
          <v:group id="_x0000_s1113" style="position:absolute;margin-left:.55pt;margin-top:17pt;width:491.25pt;height:486pt;z-index:251658240" coordorigin="1221,1504" coordsize="9825,9720">
            <v:shape id="_x0000_s1102" type="#_x0000_t202" style="position:absolute;left:6381;top:1504;width:4665;height:8418;mso-position-horizontal-relative:page;mso-position-vertical-relative:page" o:regroupid="14" o:allowoverlap="f" filled="f" stroked="f">
              <v:textbox style="mso-next-textbox:#_x0000_s1102" inset=".5mm,0,.5mm,0">
                <w:txbxContent>
                  <w:p w:rsidR="00DC4909" w:rsidRPr="002722A0" w:rsidRDefault="00DC4909" w:rsidP="00DC4909">
                    <w:pPr>
                      <w:ind w:right="72"/>
                      <w:rPr>
                        <w:rFonts w:ascii="Lucida Console" w:hAnsi="Lucida Console"/>
                        <w:position w:val="10"/>
                        <w:sz w:val="14"/>
                        <w:szCs w:val="14"/>
                      </w:rPr>
                    </w:pPr>
                    <w:r w:rsidRPr="002722A0">
                      <w:rPr>
                        <w:rFonts w:ascii="Lucida Console" w:hAnsi="Lucida Console"/>
                        <w:position w:val="10"/>
                        <w:sz w:val="14"/>
                        <w:szCs w:val="14"/>
                      </w:rPr>
                      <w:t>Function FindInfluencingInputs(T, V)</w:t>
                    </w:r>
                  </w:p>
                  <w:p w:rsidR="00DC4909" w:rsidRPr="002722A0" w:rsidRDefault="00DC4909" w:rsidP="00DC4909">
                    <w:pPr>
                      <w:ind w:right="72"/>
                      <w:rPr>
                        <w:rFonts w:ascii="Lucida Console" w:hAnsi="Lucida Console"/>
                        <w:position w:val="10"/>
                        <w:sz w:val="14"/>
                        <w:szCs w:val="14"/>
                      </w:rPr>
                    </w:pPr>
                    <w:r w:rsidRPr="002722A0">
                      <w:rPr>
                        <w:rFonts w:ascii="Lucida Console" w:hAnsi="Lucida Console"/>
                        <w:position w:val="10"/>
                        <w:sz w:val="14"/>
                        <w:szCs w:val="14"/>
                      </w:rPr>
                      <w:t>Affect={}</w:t>
                    </w:r>
                  </w:p>
                  <w:p w:rsidR="00DC4909" w:rsidRPr="002722A0" w:rsidRDefault="00DC4909" w:rsidP="00DC4909">
                    <w:pPr>
                      <w:ind w:right="72"/>
                      <w:rPr>
                        <w:rFonts w:ascii="Lucida Console" w:hAnsi="Lucida Console"/>
                        <w:position w:val="10"/>
                        <w:sz w:val="14"/>
                        <w:szCs w:val="14"/>
                      </w:rPr>
                    </w:pPr>
                    <w:r w:rsidRPr="002722A0">
                      <w:rPr>
                        <w:rFonts w:ascii="Lucida Console" w:hAnsi="Lucida Console"/>
                        <w:position w:val="10"/>
                        <w:sz w:val="14"/>
                        <w:szCs w:val="14"/>
                      </w:rPr>
                      <w:t>for each statement i</w:t>
                    </w:r>
                    <w:r w:rsidRPr="002722A0">
                      <w:rPr>
                        <w:rFonts w:ascii="Lucida Console" w:hAnsi="Lucida Console"/>
                        <w:position w:val="10"/>
                        <w:sz w:val="14"/>
                        <w:szCs w:val="14"/>
                        <w:vertAlign w:val="subscript"/>
                      </w:rPr>
                      <w:t>q</w:t>
                    </w:r>
                    <w:r w:rsidRPr="002722A0">
                      <w:rPr>
                        <w:rFonts w:ascii="Lucida Console" w:hAnsi="Lucida Console"/>
                        <w:position w:val="10"/>
                        <w:sz w:val="14"/>
                        <w:szCs w:val="14"/>
                      </w:rPr>
                      <w:t xml:space="preserve"> in ExecutionPath(T) from i</w:t>
                    </w:r>
                    <w:r w:rsidRPr="002722A0">
                      <w:rPr>
                        <w:rFonts w:ascii="Lucida Console" w:hAnsi="Lucida Console"/>
                        <w:position w:val="10"/>
                        <w:sz w:val="14"/>
                        <w:szCs w:val="14"/>
                        <w:vertAlign w:val="subscript"/>
                      </w:rPr>
                      <w:t>first</w:t>
                    </w:r>
                    <w:r w:rsidRPr="002722A0">
                      <w:rPr>
                        <w:rFonts w:ascii="Lucida Console" w:hAnsi="Lucida Console"/>
                        <w:position w:val="10"/>
                        <w:sz w:val="14"/>
                        <w:szCs w:val="14"/>
                      </w:rPr>
                      <w:t xml:space="preserve"> to i</w:t>
                    </w:r>
                    <w:r w:rsidRPr="002722A0">
                      <w:rPr>
                        <w:rFonts w:ascii="Lucida Console" w:hAnsi="Lucida Console"/>
                        <w:position w:val="10"/>
                        <w:sz w:val="14"/>
                        <w:szCs w:val="14"/>
                        <w:vertAlign w:val="subscript"/>
                      </w:rPr>
                      <w:t xml:space="preserve">last </w:t>
                    </w:r>
                    <w:r w:rsidRPr="002722A0">
                      <w:rPr>
                        <w:rFonts w:ascii="Lucida Console" w:hAnsi="Lucida Console"/>
                        <w:position w:val="10"/>
                        <w:sz w:val="14"/>
                        <w:szCs w:val="14"/>
                      </w:rPr>
                      <w:t>do</w:t>
                    </w:r>
                  </w:p>
                  <w:p w:rsidR="00DC4909" w:rsidRPr="002722A0" w:rsidRDefault="00DC4909" w:rsidP="00DC4909">
                    <w:pPr>
                      <w:ind w:right="72"/>
                      <w:rPr>
                        <w:rFonts w:ascii="Lucida Console" w:hAnsi="Lucida Console"/>
                        <w:position w:val="10"/>
                        <w:sz w:val="14"/>
                        <w:szCs w:val="14"/>
                      </w:rPr>
                    </w:pPr>
                    <w:r w:rsidRPr="002722A0">
                      <w:rPr>
                        <w:rFonts w:ascii="Lucida Console" w:hAnsi="Lucida Console"/>
                        <w:position w:val="10"/>
                        <w:sz w:val="14"/>
                        <w:szCs w:val="14"/>
                      </w:rPr>
                      <w:t>begin</w:t>
                    </w:r>
                  </w:p>
                  <w:p w:rsidR="00DC4909" w:rsidRPr="002722A0" w:rsidRDefault="00DC4909" w:rsidP="00DC4909">
                    <w:pPr>
                      <w:ind w:right="72"/>
                      <w:rPr>
                        <w:rFonts w:ascii="Lucida Console" w:hAnsi="Lucida Console"/>
                        <w:position w:val="10"/>
                        <w:sz w:val="14"/>
                        <w:szCs w:val="14"/>
                      </w:rPr>
                    </w:pPr>
                    <w:r w:rsidRPr="002722A0">
                      <w:rPr>
                        <w:rFonts w:ascii="Lucida Console" w:hAnsi="Lucida Console"/>
                        <w:position w:val="10"/>
                        <w:sz w:val="14"/>
                        <w:szCs w:val="14"/>
                      </w:rPr>
                      <w:tab/>
                      <w:t>if i</w:t>
                    </w:r>
                    <w:r w:rsidRPr="002722A0">
                      <w:rPr>
                        <w:rFonts w:ascii="Lucida Console" w:hAnsi="Lucida Console"/>
                        <w:position w:val="10"/>
                        <w:sz w:val="14"/>
                        <w:szCs w:val="14"/>
                        <w:vertAlign w:val="subscript"/>
                      </w:rPr>
                      <w:t>q</w:t>
                    </w:r>
                    <w:r w:rsidRPr="002722A0">
                      <w:rPr>
                        <w:rFonts w:ascii="Lucida Console" w:hAnsi="Lucida Console"/>
                        <w:position w:val="10"/>
                        <w:sz w:val="14"/>
                        <w:szCs w:val="14"/>
                      </w:rPr>
                      <w:t xml:space="preserve"> is input statment then</w:t>
                    </w:r>
                  </w:p>
                  <w:p w:rsidR="00DC4909" w:rsidRPr="002722A0" w:rsidRDefault="00DC4909" w:rsidP="00DC4909">
                    <w:pPr>
                      <w:ind w:right="72"/>
                      <w:rPr>
                        <w:rFonts w:ascii="Lucida Console" w:hAnsi="Lucida Console"/>
                        <w:position w:val="10"/>
                        <w:sz w:val="14"/>
                        <w:szCs w:val="14"/>
                      </w:rPr>
                    </w:pPr>
                    <w:r w:rsidRPr="002722A0">
                      <w:rPr>
                        <w:rFonts w:ascii="Lucida Console" w:hAnsi="Lucida Console"/>
                        <w:position w:val="10"/>
                        <w:sz w:val="14"/>
                        <w:szCs w:val="14"/>
                      </w:rPr>
                      <w:tab/>
                      <w:t>begin</w:t>
                    </w:r>
                  </w:p>
                  <w:p w:rsidR="00DC4909" w:rsidRPr="002722A0" w:rsidRDefault="00DC4909" w:rsidP="00DC4909">
                    <w:pPr>
                      <w:ind w:right="72"/>
                      <w:rPr>
                        <w:rFonts w:ascii="Lucida Console" w:hAnsi="Lucida Console"/>
                        <w:position w:val="10"/>
                        <w:sz w:val="14"/>
                        <w:szCs w:val="14"/>
                      </w:rPr>
                    </w:pPr>
                    <w:r w:rsidRPr="002722A0">
                      <w:rPr>
                        <w:rFonts w:ascii="Lucida Console" w:hAnsi="Lucida Console"/>
                        <w:position w:val="10"/>
                        <w:sz w:val="14"/>
                        <w:szCs w:val="14"/>
                      </w:rPr>
                      <w:tab/>
                    </w:r>
                    <w:r w:rsidRPr="002722A0">
                      <w:rPr>
                        <w:rFonts w:ascii="Lucida Console" w:hAnsi="Lucida Console"/>
                        <w:position w:val="10"/>
                        <w:sz w:val="14"/>
                        <w:szCs w:val="14"/>
                      </w:rPr>
                      <w:tab/>
                      <w:t>Affect=Affect U i</w:t>
                    </w:r>
                    <w:r w:rsidRPr="002722A0">
                      <w:rPr>
                        <w:rFonts w:ascii="Lucida Console" w:hAnsi="Lucida Console"/>
                        <w:position w:val="10"/>
                        <w:sz w:val="14"/>
                        <w:szCs w:val="14"/>
                        <w:vertAlign w:val="subscript"/>
                      </w:rPr>
                      <w:t>q</w:t>
                    </w:r>
                    <w:r w:rsidRPr="002722A0">
                      <w:rPr>
                        <w:rFonts w:ascii="Lucida Console" w:hAnsi="Lucida Console"/>
                        <w:position w:val="10"/>
                        <w:sz w:val="14"/>
                        <w:szCs w:val="14"/>
                      </w:rPr>
                      <w:t xml:space="preserve">.Def </w:t>
                    </w:r>
                    <w:r w:rsidRPr="002722A0">
                      <w:rPr>
                        <w:rFonts w:ascii="Lucida Console" w:hAnsi="Lucida Console"/>
                        <w:position w:val="10"/>
                        <w:sz w:val="14"/>
                        <w:szCs w:val="14"/>
                        <w:vertAlign w:val="subscript"/>
                      </w:rPr>
                      <w:t>(iq.Def)</w:t>
                    </w:r>
                  </w:p>
                  <w:p w:rsidR="00DC4909" w:rsidRPr="002722A0" w:rsidRDefault="00DC4909" w:rsidP="00DC4909">
                    <w:pPr>
                      <w:ind w:right="72"/>
                      <w:rPr>
                        <w:rFonts w:ascii="Lucida Console" w:hAnsi="Lucida Console"/>
                        <w:position w:val="10"/>
                        <w:sz w:val="14"/>
                        <w:szCs w:val="14"/>
                      </w:rPr>
                    </w:pPr>
                    <w:r w:rsidRPr="002722A0">
                      <w:rPr>
                        <w:rFonts w:ascii="Lucida Console" w:hAnsi="Lucida Console"/>
                        <w:position w:val="10"/>
                        <w:sz w:val="14"/>
                        <w:szCs w:val="14"/>
                      </w:rPr>
                      <w:tab/>
                      <w:t>end</w:t>
                    </w:r>
                  </w:p>
                  <w:p w:rsidR="00DC4909" w:rsidRPr="002722A0" w:rsidRDefault="00DC4909" w:rsidP="00DC4909">
                    <w:pPr>
                      <w:ind w:right="72"/>
                      <w:rPr>
                        <w:rFonts w:ascii="Lucida Console" w:hAnsi="Lucida Console"/>
                        <w:position w:val="10"/>
                        <w:sz w:val="14"/>
                        <w:szCs w:val="14"/>
                      </w:rPr>
                    </w:pPr>
                    <w:r w:rsidRPr="002722A0">
                      <w:rPr>
                        <w:rFonts w:ascii="Lucida Console" w:hAnsi="Lucida Console"/>
                        <w:position w:val="10"/>
                        <w:sz w:val="14"/>
                        <w:szCs w:val="14"/>
                      </w:rPr>
                      <w:tab/>
                      <w:t>if i</w:t>
                    </w:r>
                    <w:r w:rsidRPr="002722A0">
                      <w:rPr>
                        <w:rFonts w:ascii="Lucida Console" w:hAnsi="Lucida Console"/>
                        <w:position w:val="10"/>
                        <w:sz w:val="14"/>
                        <w:szCs w:val="14"/>
                        <w:vertAlign w:val="subscript"/>
                      </w:rPr>
                      <w:t>q</w:t>
                    </w:r>
                    <w:r w:rsidRPr="002722A0">
                      <w:rPr>
                        <w:rFonts w:ascii="Lucida Console" w:hAnsi="Lucida Console"/>
                        <w:position w:val="10"/>
                        <w:sz w:val="14"/>
                        <w:szCs w:val="14"/>
                      </w:rPr>
                      <w:t xml:space="preserve"> is predicate then</w:t>
                    </w:r>
                  </w:p>
                  <w:p w:rsidR="00DC4909" w:rsidRPr="002722A0" w:rsidRDefault="00DC4909" w:rsidP="00DC4909">
                    <w:pPr>
                      <w:ind w:right="72"/>
                      <w:rPr>
                        <w:rFonts w:ascii="Lucida Console" w:hAnsi="Lucida Console"/>
                        <w:position w:val="10"/>
                        <w:sz w:val="14"/>
                        <w:szCs w:val="14"/>
                      </w:rPr>
                    </w:pPr>
                    <w:r w:rsidRPr="002722A0">
                      <w:rPr>
                        <w:rFonts w:ascii="Lucida Console" w:hAnsi="Lucida Console"/>
                        <w:position w:val="10"/>
                        <w:sz w:val="14"/>
                        <w:szCs w:val="14"/>
                      </w:rPr>
                      <w:tab/>
                      <w:t>begin</w:t>
                    </w:r>
                  </w:p>
                  <w:p w:rsidR="00DC4909" w:rsidRPr="002722A0" w:rsidRDefault="00DC4909" w:rsidP="00DC4909">
                    <w:pPr>
                      <w:ind w:right="72"/>
                      <w:rPr>
                        <w:rFonts w:ascii="Lucida Console" w:hAnsi="Lucida Console"/>
                        <w:position w:val="10"/>
                        <w:sz w:val="14"/>
                        <w:szCs w:val="14"/>
                      </w:rPr>
                    </w:pPr>
                    <w:r w:rsidRPr="002722A0">
                      <w:rPr>
                        <w:rFonts w:ascii="Lucida Console" w:hAnsi="Lucida Console"/>
                        <w:position w:val="10"/>
                        <w:sz w:val="14"/>
                        <w:szCs w:val="14"/>
                      </w:rPr>
                      <w:tab/>
                    </w:r>
                    <w:r w:rsidRPr="002722A0">
                      <w:rPr>
                        <w:rFonts w:ascii="Lucida Console" w:hAnsi="Lucida Console"/>
                        <w:position w:val="10"/>
                        <w:sz w:val="14"/>
                        <w:szCs w:val="14"/>
                      </w:rPr>
                      <w:tab/>
                      <w:t>for each u in  i</w:t>
                    </w:r>
                    <w:r w:rsidRPr="002722A0">
                      <w:rPr>
                        <w:rFonts w:ascii="Lucida Console" w:hAnsi="Lucida Console"/>
                        <w:position w:val="10"/>
                        <w:sz w:val="14"/>
                        <w:szCs w:val="14"/>
                        <w:vertAlign w:val="subscript"/>
                      </w:rPr>
                      <w:t>q</w:t>
                    </w:r>
                    <w:r w:rsidRPr="002722A0">
                      <w:rPr>
                        <w:rFonts w:ascii="Lucida Console" w:hAnsi="Lucida Console"/>
                        <w:position w:val="10"/>
                        <w:sz w:val="14"/>
                        <w:szCs w:val="14"/>
                      </w:rPr>
                      <w:t>.ExecConditions.Use do</w:t>
                    </w:r>
                  </w:p>
                  <w:p w:rsidR="00DC4909" w:rsidRPr="002722A0" w:rsidRDefault="00DC4909" w:rsidP="00DC4909">
                    <w:pPr>
                      <w:ind w:right="72"/>
                      <w:rPr>
                        <w:rFonts w:ascii="Lucida Console" w:hAnsi="Lucida Console"/>
                        <w:position w:val="10"/>
                        <w:sz w:val="14"/>
                        <w:szCs w:val="14"/>
                      </w:rPr>
                    </w:pPr>
                    <w:r w:rsidRPr="002722A0">
                      <w:rPr>
                        <w:rFonts w:ascii="Lucida Console" w:hAnsi="Lucida Console"/>
                        <w:position w:val="10"/>
                        <w:sz w:val="14"/>
                        <w:szCs w:val="14"/>
                      </w:rPr>
                      <w:tab/>
                    </w:r>
                    <w:r w:rsidRPr="002722A0">
                      <w:rPr>
                        <w:rFonts w:ascii="Lucida Console" w:hAnsi="Lucida Console"/>
                        <w:position w:val="10"/>
                        <w:sz w:val="14"/>
                        <w:szCs w:val="14"/>
                      </w:rPr>
                      <w:tab/>
                      <w:t>begin</w:t>
                    </w:r>
                  </w:p>
                  <w:p w:rsidR="00DC4909" w:rsidRPr="002722A0" w:rsidRDefault="00DC4909" w:rsidP="00DC4909">
                    <w:pPr>
                      <w:ind w:right="72"/>
                      <w:rPr>
                        <w:rFonts w:ascii="Lucida Console" w:hAnsi="Lucida Console"/>
                        <w:position w:val="10"/>
                        <w:sz w:val="14"/>
                        <w:szCs w:val="14"/>
                      </w:rPr>
                    </w:pPr>
                    <w:r w:rsidRPr="002722A0">
                      <w:rPr>
                        <w:rFonts w:ascii="Lucida Console" w:hAnsi="Lucida Console"/>
                        <w:position w:val="10"/>
                        <w:sz w:val="14"/>
                        <w:szCs w:val="14"/>
                      </w:rPr>
                      <w:tab/>
                    </w:r>
                    <w:r w:rsidRPr="002722A0">
                      <w:rPr>
                        <w:rFonts w:ascii="Lucida Console" w:hAnsi="Lucida Console"/>
                        <w:position w:val="10"/>
                        <w:sz w:val="14"/>
                        <w:szCs w:val="14"/>
                      </w:rPr>
                      <w:tab/>
                    </w:r>
                    <w:r w:rsidRPr="002722A0">
                      <w:rPr>
                        <w:rFonts w:ascii="Lucida Console" w:hAnsi="Lucida Console"/>
                        <w:position w:val="10"/>
                        <w:sz w:val="14"/>
                        <w:szCs w:val="14"/>
                      </w:rPr>
                      <w:tab/>
                      <w:t>if u</w:t>
                    </w:r>
                    <w:r w:rsidRPr="002722A0">
                      <w:rPr>
                        <w:rFonts w:ascii="Lucida Console" w:hAnsi="Lucida Console"/>
                        <w:position w:val="10"/>
                        <w:sz w:val="14"/>
                        <w:szCs w:val="14"/>
                        <w:vertAlign w:val="subscript"/>
                      </w:rPr>
                      <w:t>(v)</w:t>
                    </w:r>
                    <w:r w:rsidRPr="002722A0">
                      <w:rPr>
                        <w:rFonts w:ascii="Lucida Console" w:hAnsi="Lucida Console"/>
                        <w:position w:val="10"/>
                        <w:sz w:val="14"/>
                        <w:szCs w:val="14"/>
                      </w:rPr>
                      <w:t xml:space="preserve"> </w:t>
                    </w:r>
                    <w:r w:rsidRPr="002722A0">
                      <w:rPr>
                        <w:rFonts w:ascii="Lucida Console" w:hAnsi="Lucida Console"/>
                        <w:position w:val="10"/>
                        <w:sz w:val="14"/>
                        <w:szCs w:val="14"/>
                      </w:rPr>
                      <w:sym w:font="Symbol" w:char="F0CE"/>
                    </w:r>
                    <w:r w:rsidRPr="002722A0">
                      <w:rPr>
                        <w:rFonts w:ascii="Lucida Console" w:hAnsi="Lucida Console"/>
                        <w:position w:val="10"/>
                        <w:sz w:val="14"/>
                        <w:szCs w:val="14"/>
                      </w:rPr>
                      <w:t xml:space="preserve"> Affect then</w:t>
                    </w:r>
                  </w:p>
                  <w:p w:rsidR="00DC4909" w:rsidRPr="002722A0" w:rsidRDefault="00DC4909" w:rsidP="00DC4909">
                    <w:pPr>
                      <w:ind w:right="72"/>
                      <w:rPr>
                        <w:rFonts w:ascii="Lucida Console" w:hAnsi="Lucida Console"/>
                        <w:position w:val="10"/>
                        <w:sz w:val="14"/>
                        <w:szCs w:val="14"/>
                      </w:rPr>
                    </w:pPr>
                    <w:r w:rsidRPr="002722A0">
                      <w:rPr>
                        <w:rFonts w:ascii="Lucida Console" w:hAnsi="Lucida Console"/>
                        <w:position w:val="10"/>
                        <w:sz w:val="14"/>
                        <w:szCs w:val="14"/>
                      </w:rPr>
                      <w:tab/>
                    </w:r>
                    <w:r w:rsidRPr="002722A0">
                      <w:rPr>
                        <w:rFonts w:ascii="Lucida Console" w:hAnsi="Lucida Console"/>
                        <w:position w:val="10"/>
                        <w:sz w:val="14"/>
                        <w:szCs w:val="14"/>
                      </w:rPr>
                      <w:tab/>
                    </w:r>
                    <w:r w:rsidRPr="002722A0">
                      <w:rPr>
                        <w:rFonts w:ascii="Lucida Console" w:hAnsi="Lucida Console"/>
                        <w:position w:val="10"/>
                        <w:sz w:val="14"/>
                        <w:szCs w:val="14"/>
                      </w:rPr>
                      <w:tab/>
                      <w:t>begin</w:t>
                    </w:r>
                  </w:p>
                  <w:p w:rsidR="00DC4909" w:rsidRPr="002722A0" w:rsidRDefault="00DC4909" w:rsidP="00DC4909">
                    <w:pPr>
                      <w:ind w:right="72"/>
                      <w:rPr>
                        <w:rFonts w:ascii="Lucida Console" w:hAnsi="Lucida Console"/>
                        <w:position w:val="10"/>
                        <w:sz w:val="14"/>
                        <w:szCs w:val="14"/>
                      </w:rPr>
                    </w:pPr>
                    <w:r w:rsidRPr="002722A0">
                      <w:rPr>
                        <w:rFonts w:ascii="Lucida Console" w:hAnsi="Lucida Console"/>
                        <w:position w:val="10"/>
                        <w:sz w:val="14"/>
                        <w:szCs w:val="14"/>
                      </w:rPr>
                      <w:tab/>
                    </w:r>
                    <w:r w:rsidRPr="002722A0">
                      <w:rPr>
                        <w:rFonts w:ascii="Lucida Console" w:hAnsi="Lucida Console"/>
                        <w:position w:val="10"/>
                        <w:sz w:val="14"/>
                        <w:szCs w:val="14"/>
                      </w:rPr>
                      <w:tab/>
                    </w:r>
                    <w:r w:rsidRPr="002722A0">
                      <w:rPr>
                        <w:rFonts w:ascii="Lucida Console" w:hAnsi="Lucida Console"/>
                        <w:position w:val="10"/>
                        <w:sz w:val="14"/>
                        <w:szCs w:val="14"/>
                      </w:rPr>
                      <w:tab/>
                    </w:r>
                    <w:r w:rsidRPr="002722A0">
                      <w:rPr>
                        <w:rFonts w:ascii="Lucida Console" w:hAnsi="Lucida Console"/>
                        <w:position w:val="10"/>
                        <w:sz w:val="14"/>
                        <w:szCs w:val="14"/>
                      </w:rPr>
                      <w:tab/>
                      <w:t>V(i</w:t>
                    </w:r>
                    <w:r w:rsidRPr="002722A0">
                      <w:rPr>
                        <w:rFonts w:ascii="Lucida Console" w:hAnsi="Lucida Console"/>
                        <w:position w:val="10"/>
                        <w:sz w:val="14"/>
                        <w:szCs w:val="14"/>
                        <w:vertAlign w:val="subscript"/>
                      </w:rPr>
                      <w:t>q</w:t>
                    </w:r>
                    <w:r w:rsidRPr="002722A0">
                      <w:rPr>
                        <w:rFonts w:ascii="Lucida Console" w:hAnsi="Lucida Console"/>
                        <w:position w:val="10"/>
                        <w:sz w:val="14"/>
                        <w:szCs w:val="14"/>
                      </w:rPr>
                      <w:t>)=V(i</w:t>
                    </w:r>
                    <w:r w:rsidRPr="002722A0">
                      <w:rPr>
                        <w:rFonts w:ascii="Lucida Console" w:hAnsi="Lucida Console"/>
                        <w:position w:val="10"/>
                        <w:sz w:val="14"/>
                        <w:szCs w:val="14"/>
                        <w:vertAlign w:val="subscript"/>
                      </w:rPr>
                      <w:t>q</w:t>
                    </w:r>
                    <w:r w:rsidRPr="002722A0">
                      <w:rPr>
                        <w:rFonts w:ascii="Lucida Console" w:hAnsi="Lucida Console"/>
                        <w:position w:val="10"/>
                        <w:sz w:val="14"/>
                        <w:szCs w:val="14"/>
                      </w:rPr>
                      <w:t>) U v</w:t>
                    </w:r>
                  </w:p>
                  <w:p w:rsidR="00DC4909" w:rsidRPr="002722A0" w:rsidRDefault="00DC4909" w:rsidP="00DC4909">
                    <w:pPr>
                      <w:ind w:right="72"/>
                      <w:rPr>
                        <w:rFonts w:ascii="Lucida Console" w:hAnsi="Lucida Console"/>
                        <w:position w:val="10"/>
                        <w:sz w:val="14"/>
                        <w:szCs w:val="14"/>
                      </w:rPr>
                    </w:pPr>
                    <w:r w:rsidRPr="002722A0">
                      <w:rPr>
                        <w:rFonts w:ascii="Lucida Console" w:hAnsi="Lucida Console"/>
                        <w:position w:val="10"/>
                        <w:sz w:val="14"/>
                        <w:szCs w:val="14"/>
                      </w:rPr>
                      <w:tab/>
                    </w:r>
                    <w:r w:rsidRPr="002722A0">
                      <w:rPr>
                        <w:rFonts w:ascii="Lucida Console" w:hAnsi="Lucida Console"/>
                        <w:position w:val="10"/>
                        <w:sz w:val="14"/>
                        <w:szCs w:val="14"/>
                      </w:rPr>
                      <w:tab/>
                    </w:r>
                    <w:r w:rsidRPr="002722A0">
                      <w:rPr>
                        <w:rFonts w:ascii="Lucida Console" w:hAnsi="Lucida Console"/>
                        <w:position w:val="10"/>
                        <w:sz w:val="14"/>
                        <w:szCs w:val="14"/>
                      </w:rPr>
                      <w:tab/>
                      <w:t>end</w:t>
                    </w:r>
                  </w:p>
                  <w:p w:rsidR="00DC4909" w:rsidRPr="002722A0" w:rsidRDefault="00DC4909" w:rsidP="00DC4909">
                    <w:pPr>
                      <w:ind w:right="72"/>
                      <w:rPr>
                        <w:rFonts w:ascii="Lucida Console" w:hAnsi="Lucida Console"/>
                        <w:position w:val="10"/>
                        <w:sz w:val="14"/>
                        <w:szCs w:val="14"/>
                      </w:rPr>
                    </w:pPr>
                    <w:r w:rsidRPr="002722A0">
                      <w:rPr>
                        <w:rFonts w:ascii="Lucida Console" w:hAnsi="Lucida Console"/>
                        <w:position w:val="10"/>
                        <w:sz w:val="14"/>
                        <w:szCs w:val="14"/>
                      </w:rPr>
                      <w:tab/>
                    </w:r>
                    <w:r w:rsidRPr="002722A0">
                      <w:rPr>
                        <w:rFonts w:ascii="Lucida Console" w:hAnsi="Lucida Console"/>
                        <w:position w:val="10"/>
                        <w:sz w:val="14"/>
                        <w:szCs w:val="14"/>
                      </w:rPr>
                      <w:tab/>
                      <w:t>end</w:t>
                    </w:r>
                  </w:p>
                  <w:p w:rsidR="00DC4909" w:rsidRPr="002722A0" w:rsidRDefault="00DC4909" w:rsidP="00DC4909">
                    <w:pPr>
                      <w:ind w:right="72"/>
                      <w:rPr>
                        <w:rFonts w:ascii="Lucida Console" w:hAnsi="Lucida Console"/>
                        <w:position w:val="10"/>
                        <w:sz w:val="14"/>
                        <w:szCs w:val="14"/>
                      </w:rPr>
                    </w:pPr>
                    <w:r w:rsidRPr="002722A0">
                      <w:rPr>
                        <w:rFonts w:ascii="Lucida Console" w:hAnsi="Lucida Console"/>
                        <w:position w:val="10"/>
                        <w:sz w:val="14"/>
                        <w:szCs w:val="14"/>
                      </w:rPr>
                      <w:tab/>
                      <w:t>end</w:t>
                    </w:r>
                  </w:p>
                  <w:p w:rsidR="00DC4909" w:rsidRPr="002722A0" w:rsidRDefault="00DC4909" w:rsidP="00DC4909">
                    <w:pPr>
                      <w:ind w:right="72"/>
                      <w:rPr>
                        <w:rFonts w:ascii="Lucida Console" w:hAnsi="Lucida Console"/>
                        <w:position w:val="10"/>
                        <w:sz w:val="14"/>
                        <w:szCs w:val="14"/>
                      </w:rPr>
                    </w:pPr>
                    <w:r w:rsidRPr="002722A0">
                      <w:rPr>
                        <w:rFonts w:ascii="Lucida Console" w:hAnsi="Lucida Console"/>
                        <w:position w:val="10"/>
                        <w:sz w:val="14"/>
                        <w:szCs w:val="14"/>
                      </w:rPr>
                      <w:tab/>
                      <w:t>if i</w:t>
                    </w:r>
                    <w:r w:rsidRPr="002722A0">
                      <w:rPr>
                        <w:rFonts w:ascii="Lucida Console" w:hAnsi="Lucida Console"/>
                        <w:position w:val="10"/>
                        <w:sz w:val="14"/>
                        <w:szCs w:val="14"/>
                        <w:vertAlign w:val="subscript"/>
                      </w:rPr>
                      <w:t>q</w:t>
                    </w:r>
                    <w:r w:rsidRPr="002722A0">
                      <w:rPr>
                        <w:rFonts w:ascii="Lucida Console" w:hAnsi="Lucida Console"/>
                        <w:position w:val="10"/>
                        <w:sz w:val="14"/>
                        <w:szCs w:val="14"/>
                      </w:rPr>
                      <w:t xml:space="preserve"> is definition or function return then</w:t>
                    </w:r>
                  </w:p>
                  <w:p w:rsidR="00DC4909" w:rsidRPr="002722A0" w:rsidRDefault="00DC4909" w:rsidP="00DC4909">
                    <w:pPr>
                      <w:ind w:right="72"/>
                      <w:rPr>
                        <w:rFonts w:ascii="Lucida Console" w:hAnsi="Lucida Console"/>
                        <w:position w:val="10"/>
                        <w:sz w:val="14"/>
                        <w:szCs w:val="14"/>
                      </w:rPr>
                    </w:pPr>
                    <w:r w:rsidRPr="002722A0">
                      <w:rPr>
                        <w:rFonts w:ascii="Lucida Console" w:hAnsi="Lucida Console"/>
                        <w:position w:val="10"/>
                        <w:sz w:val="14"/>
                        <w:szCs w:val="14"/>
                      </w:rPr>
                      <w:tab/>
                      <w:t>begin</w:t>
                    </w:r>
                  </w:p>
                  <w:p w:rsidR="00DC4909" w:rsidRPr="002722A0" w:rsidRDefault="00DC4909" w:rsidP="00DC4909">
                    <w:pPr>
                      <w:rPr>
                        <w:rFonts w:ascii="Lucida Console" w:hAnsi="Lucida Console" w:cs="Courier New"/>
                        <w:noProof/>
                        <w:sz w:val="14"/>
                        <w:szCs w:val="14"/>
                      </w:rPr>
                    </w:pPr>
                    <w:r w:rsidRPr="002722A0">
                      <w:rPr>
                        <w:rFonts w:ascii="Lucida Console" w:hAnsi="Lucida Console" w:cs="Courier New"/>
                        <w:noProof/>
                        <w:sz w:val="14"/>
                        <w:szCs w:val="14"/>
                      </w:rPr>
                      <w:tab/>
                    </w:r>
                    <w:r w:rsidRPr="002722A0">
                      <w:rPr>
                        <w:rFonts w:ascii="Lucida Console" w:hAnsi="Lucida Console" w:cs="Courier New"/>
                        <w:noProof/>
                        <w:sz w:val="14"/>
                        <w:szCs w:val="14"/>
                      </w:rPr>
                      <w:tab/>
                      <w:t xml:space="preserve">for each d </w:t>
                    </w:r>
                    <w:r w:rsidRPr="002722A0">
                      <w:rPr>
                        <w:rFonts w:ascii="Lucida Console" w:hAnsi="Lucida Console" w:cs="Courier New"/>
                        <w:noProof/>
                        <w:sz w:val="14"/>
                        <w:szCs w:val="14"/>
                      </w:rPr>
                      <w:sym w:font="Symbol" w:char="F0CE"/>
                    </w:r>
                    <w:r w:rsidRPr="002722A0">
                      <w:rPr>
                        <w:rFonts w:ascii="Lucida Console" w:hAnsi="Lucida Console" w:cs="Courier New"/>
                        <w:noProof/>
                        <w:sz w:val="14"/>
                        <w:szCs w:val="14"/>
                      </w:rPr>
                      <w:t xml:space="preserve"> i</w:t>
                    </w:r>
                    <w:r w:rsidRPr="002722A0">
                      <w:rPr>
                        <w:rFonts w:ascii="Lucida Console" w:hAnsi="Lucida Console" w:cs="Courier New"/>
                        <w:noProof/>
                        <w:sz w:val="14"/>
                        <w:szCs w:val="14"/>
                        <w:vertAlign w:val="subscript"/>
                      </w:rPr>
                      <w:t>q</w:t>
                    </w:r>
                    <w:r w:rsidRPr="002722A0">
                      <w:rPr>
                        <w:rFonts w:ascii="Lucida Console" w:hAnsi="Lucida Console" w:cs="Courier New"/>
                        <w:noProof/>
                        <w:sz w:val="14"/>
                        <w:szCs w:val="14"/>
                      </w:rPr>
                      <w:t>.Def do</w:t>
                    </w:r>
                  </w:p>
                  <w:p w:rsidR="00DC4909" w:rsidRPr="002722A0" w:rsidRDefault="00DC4909" w:rsidP="00DC4909">
                    <w:pPr>
                      <w:rPr>
                        <w:rFonts w:ascii="Lucida Console" w:hAnsi="Lucida Console" w:cs="Courier New"/>
                        <w:noProof/>
                        <w:sz w:val="14"/>
                        <w:szCs w:val="14"/>
                      </w:rPr>
                    </w:pPr>
                    <w:r w:rsidRPr="002722A0">
                      <w:rPr>
                        <w:rFonts w:ascii="Lucida Console" w:hAnsi="Lucida Console" w:cs="Courier New"/>
                        <w:noProof/>
                        <w:sz w:val="14"/>
                        <w:szCs w:val="14"/>
                      </w:rPr>
                      <w:tab/>
                    </w:r>
                    <w:r w:rsidRPr="002722A0">
                      <w:rPr>
                        <w:rFonts w:ascii="Lucida Console" w:hAnsi="Lucida Console" w:cs="Courier New"/>
                        <w:noProof/>
                        <w:sz w:val="14"/>
                        <w:szCs w:val="14"/>
                      </w:rPr>
                      <w:tab/>
                      <w:t>begin</w:t>
                    </w:r>
                  </w:p>
                  <w:p w:rsidR="00DC4909" w:rsidRPr="002722A0" w:rsidRDefault="00DC4909" w:rsidP="00DC4909">
                    <w:pPr>
                      <w:rPr>
                        <w:rFonts w:ascii="Lucida Console" w:hAnsi="Lucida Console" w:cs="Courier New"/>
                        <w:noProof/>
                        <w:sz w:val="14"/>
                        <w:szCs w:val="14"/>
                      </w:rPr>
                    </w:pPr>
                    <w:r w:rsidRPr="002722A0">
                      <w:rPr>
                        <w:rFonts w:ascii="Lucida Console" w:hAnsi="Lucida Console" w:cs="Courier New"/>
                        <w:noProof/>
                        <w:sz w:val="14"/>
                        <w:szCs w:val="14"/>
                      </w:rPr>
                      <w:tab/>
                    </w:r>
                    <w:r w:rsidRPr="002722A0">
                      <w:rPr>
                        <w:rFonts w:ascii="Lucida Console" w:hAnsi="Lucida Console" w:cs="Courier New"/>
                        <w:noProof/>
                        <w:sz w:val="14"/>
                        <w:szCs w:val="14"/>
                      </w:rPr>
                      <w:tab/>
                    </w:r>
                    <w:r w:rsidRPr="002722A0">
                      <w:rPr>
                        <w:rFonts w:ascii="Lucida Console" w:hAnsi="Lucida Console" w:cs="Courier New"/>
                        <w:noProof/>
                        <w:sz w:val="14"/>
                        <w:szCs w:val="14"/>
                      </w:rPr>
                      <w:tab/>
                      <w:t>for each d</w:t>
                    </w:r>
                    <w:r w:rsidRPr="002722A0">
                      <w:rPr>
                        <w:rFonts w:ascii="Lucida Console" w:hAnsi="Lucida Console" w:cs="Courier New"/>
                        <w:noProof/>
                        <w:sz w:val="14"/>
                        <w:szCs w:val="14"/>
                        <w:vertAlign w:val="subscript"/>
                      </w:rPr>
                      <w:t>(v)</w:t>
                    </w:r>
                    <w:r w:rsidRPr="002722A0">
                      <w:rPr>
                        <w:rFonts w:ascii="Lucida Console" w:hAnsi="Lucida Console" w:cs="Courier New"/>
                        <w:noProof/>
                        <w:sz w:val="14"/>
                        <w:szCs w:val="14"/>
                      </w:rPr>
                      <w:t xml:space="preserve"> </w:t>
                    </w:r>
                    <w:r w:rsidRPr="002722A0">
                      <w:rPr>
                        <w:rFonts w:ascii="Lucida Console" w:hAnsi="Lucida Console" w:cs="Courier New"/>
                        <w:noProof/>
                        <w:sz w:val="14"/>
                        <w:szCs w:val="14"/>
                      </w:rPr>
                      <w:sym w:font="Symbol" w:char="F0CE"/>
                    </w:r>
                    <w:r w:rsidRPr="002722A0">
                      <w:rPr>
                        <w:rFonts w:ascii="Lucida Console" w:hAnsi="Lucida Console" w:cs="Courier New"/>
                        <w:noProof/>
                        <w:sz w:val="14"/>
                        <w:szCs w:val="14"/>
                      </w:rPr>
                      <w:t xml:space="preserve"> Affect do</w:t>
                    </w:r>
                  </w:p>
                  <w:p w:rsidR="00DC4909" w:rsidRPr="002722A0" w:rsidRDefault="00DC4909" w:rsidP="00DC4909">
                    <w:pPr>
                      <w:rPr>
                        <w:rFonts w:ascii="Lucida Console" w:hAnsi="Lucida Console" w:cs="Courier New"/>
                        <w:noProof/>
                        <w:sz w:val="14"/>
                        <w:szCs w:val="14"/>
                      </w:rPr>
                    </w:pPr>
                    <w:r w:rsidRPr="002722A0">
                      <w:rPr>
                        <w:rFonts w:ascii="Lucida Console" w:hAnsi="Lucida Console" w:cs="Courier New"/>
                        <w:noProof/>
                        <w:sz w:val="14"/>
                        <w:szCs w:val="14"/>
                      </w:rPr>
                      <w:tab/>
                    </w:r>
                    <w:r w:rsidRPr="002722A0">
                      <w:rPr>
                        <w:rFonts w:ascii="Lucida Console" w:hAnsi="Lucida Console" w:cs="Courier New"/>
                        <w:noProof/>
                        <w:sz w:val="14"/>
                        <w:szCs w:val="14"/>
                      </w:rPr>
                      <w:tab/>
                    </w:r>
                    <w:r w:rsidRPr="002722A0">
                      <w:rPr>
                        <w:rFonts w:ascii="Lucida Console" w:hAnsi="Lucida Console" w:cs="Courier New"/>
                        <w:noProof/>
                        <w:sz w:val="14"/>
                        <w:szCs w:val="14"/>
                      </w:rPr>
                      <w:tab/>
                      <w:t>begin</w:t>
                    </w:r>
                  </w:p>
                  <w:p w:rsidR="00DC4909" w:rsidRPr="002722A0" w:rsidRDefault="00DC4909" w:rsidP="00DC4909">
                    <w:pPr>
                      <w:ind w:left="852" w:firstLine="284"/>
                      <w:rPr>
                        <w:rFonts w:ascii="Lucida Console" w:hAnsi="Lucida Console" w:cs="Courier New"/>
                        <w:noProof/>
                        <w:sz w:val="14"/>
                        <w:szCs w:val="14"/>
                      </w:rPr>
                    </w:pPr>
                    <w:r w:rsidRPr="002722A0">
                      <w:rPr>
                        <w:rFonts w:ascii="Lucida Console" w:hAnsi="Lucida Console" w:cs="Courier New"/>
                        <w:noProof/>
                        <w:sz w:val="14"/>
                        <w:szCs w:val="14"/>
                      </w:rPr>
                      <w:t>Affect=Affect \ d</w:t>
                    </w:r>
                    <w:r w:rsidRPr="002722A0">
                      <w:rPr>
                        <w:rFonts w:ascii="Lucida Console" w:hAnsi="Lucida Console" w:cs="Courier New"/>
                        <w:noProof/>
                        <w:sz w:val="14"/>
                        <w:szCs w:val="14"/>
                        <w:vertAlign w:val="subscript"/>
                      </w:rPr>
                      <w:t>(v)</w:t>
                    </w:r>
                  </w:p>
                  <w:p w:rsidR="00DC4909" w:rsidRPr="002722A0" w:rsidRDefault="00DC4909" w:rsidP="00DC4909">
                    <w:pPr>
                      <w:rPr>
                        <w:rFonts w:ascii="Lucida Console" w:hAnsi="Lucida Console" w:cs="Courier New"/>
                        <w:noProof/>
                        <w:sz w:val="14"/>
                        <w:szCs w:val="14"/>
                      </w:rPr>
                    </w:pPr>
                    <w:r w:rsidRPr="002722A0">
                      <w:rPr>
                        <w:rFonts w:ascii="Lucida Console" w:hAnsi="Lucida Console" w:cs="Courier New"/>
                        <w:noProof/>
                        <w:sz w:val="14"/>
                        <w:szCs w:val="14"/>
                      </w:rPr>
                      <w:tab/>
                    </w:r>
                    <w:r w:rsidRPr="002722A0">
                      <w:rPr>
                        <w:rFonts w:ascii="Lucida Console" w:hAnsi="Lucida Console" w:cs="Courier New"/>
                        <w:noProof/>
                        <w:sz w:val="14"/>
                        <w:szCs w:val="14"/>
                      </w:rPr>
                      <w:tab/>
                    </w:r>
                    <w:r w:rsidRPr="002722A0">
                      <w:rPr>
                        <w:rFonts w:ascii="Lucida Console" w:hAnsi="Lucida Console" w:cs="Courier New"/>
                        <w:noProof/>
                        <w:sz w:val="14"/>
                        <w:szCs w:val="14"/>
                      </w:rPr>
                      <w:tab/>
                      <w:t>end</w:t>
                    </w:r>
                  </w:p>
                  <w:p w:rsidR="00DC4909" w:rsidRPr="002722A0" w:rsidRDefault="00DC4909" w:rsidP="00DC4909">
                    <w:pPr>
                      <w:rPr>
                        <w:rFonts w:ascii="Lucida Console" w:hAnsi="Lucida Console" w:cs="Courier New"/>
                        <w:noProof/>
                        <w:sz w:val="14"/>
                        <w:szCs w:val="14"/>
                      </w:rPr>
                    </w:pPr>
                    <w:r w:rsidRPr="002722A0">
                      <w:rPr>
                        <w:rFonts w:ascii="Lucida Console" w:hAnsi="Lucida Console" w:cs="Courier New"/>
                        <w:noProof/>
                        <w:sz w:val="14"/>
                        <w:szCs w:val="14"/>
                      </w:rPr>
                      <w:tab/>
                    </w:r>
                    <w:r w:rsidRPr="002722A0">
                      <w:rPr>
                        <w:rFonts w:ascii="Lucida Console" w:hAnsi="Lucida Console" w:cs="Courier New"/>
                        <w:noProof/>
                        <w:sz w:val="14"/>
                        <w:szCs w:val="14"/>
                      </w:rPr>
                      <w:tab/>
                      <w:t>end</w:t>
                    </w:r>
                  </w:p>
                  <w:p w:rsidR="00DC4909" w:rsidRPr="002722A0" w:rsidRDefault="00DC4909" w:rsidP="00DC4909">
                    <w:pPr>
                      <w:rPr>
                        <w:rFonts w:ascii="Lucida Console" w:hAnsi="Lucida Console" w:cs="Courier New"/>
                        <w:noProof/>
                        <w:sz w:val="14"/>
                        <w:szCs w:val="14"/>
                      </w:rPr>
                    </w:pPr>
                    <w:r w:rsidRPr="002722A0">
                      <w:rPr>
                        <w:rFonts w:ascii="Lucida Console" w:hAnsi="Lucida Console" w:cs="Courier New"/>
                        <w:noProof/>
                        <w:sz w:val="14"/>
                        <w:szCs w:val="14"/>
                      </w:rPr>
                      <w:tab/>
                    </w:r>
                    <w:r w:rsidRPr="002722A0">
                      <w:rPr>
                        <w:rFonts w:ascii="Lucida Console" w:hAnsi="Lucida Console" w:cs="Courier New"/>
                        <w:noProof/>
                        <w:sz w:val="14"/>
                        <w:szCs w:val="14"/>
                      </w:rPr>
                      <w:tab/>
                      <w:t xml:space="preserve">for each j </w:t>
                    </w:r>
                    <w:r w:rsidRPr="002722A0">
                      <w:rPr>
                        <w:rFonts w:ascii="Lucida Console" w:hAnsi="Lucida Console" w:cs="Courier New"/>
                        <w:noProof/>
                        <w:sz w:val="14"/>
                        <w:szCs w:val="14"/>
                      </w:rPr>
                      <w:sym w:font="Symbol" w:char="F0CE"/>
                    </w:r>
                    <w:r w:rsidRPr="002722A0">
                      <w:rPr>
                        <w:rFonts w:ascii="Lucida Console" w:hAnsi="Lucida Console" w:cs="Courier New"/>
                        <w:noProof/>
                        <w:sz w:val="14"/>
                        <w:szCs w:val="14"/>
                      </w:rPr>
                      <w:t xml:space="preserve"> i</w:t>
                    </w:r>
                    <w:r w:rsidRPr="002722A0">
                      <w:rPr>
                        <w:rFonts w:ascii="Lucida Console" w:hAnsi="Lucida Console" w:cs="Courier New"/>
                        <w:noProof/>
                        <w:sz w:val="14"/>
                        <w:szCs w:val="14"/>
                        <w:vertAlign w:val="subscript"/>
                      </w:rPr>
                      <w:t>q</w:t>
                    </w:r>
                    <w:r w:rsidRPr="002722A0">
                      <w:rPr>
                        <w:rFonts w:ascii="Lucida Console" w:hAnsi="Lucida Console" w:cs="Courier New"/>
                        <w:noProof/>
                        <w:sz w:val="14"/>
                        <w:szCs w:val="14"/>
                      </w:rPr>
                      <w:t>.Use ∩ Affect.Indi</w:t>
                    </w:r>
                    <w:r w:rsidR="00D74FD2">
                      <w:rPr>
                        <w:rFonts w:ascii="Lucida Console" w:hAnsi="Lucida Console" w:cs="Courier New"/>
                        <w:noProof/>
                        <w:sz w:val="14"/>
                        <w:szCs w:val="14"/>
                      </w:rPr>
                      <w:t>c</w:t>
                    </w:r>
                    <w:r w:rsidRPr="002722A0">
                      <w:rPr>
                        <w:rFonts w:ascii="Lucida Console" w:hAnsi="Lucida Console" w:cs="Courier New"/>
                        <w:noProof/>
                        <w:sz w:val="14"/>
                        <w:szCs w:val="14"/>
                      </w:rPr>
                      <w:t>es do</w:t>
                    </w:r>
                  </w:p>
                  <w:p w:rsidR="00DC4909" w:rsidRPr="002722A0" w:rsidRDefault="00DC4909" w:rsidP="00DC4909">
                    <w:pPr>
                      <w:rPr>
                        <w:rFonts w:ascii="Lucida Console" w:hAnsi="Lucida Console" w:cs="Courier New"/>
                        <w:noProof/>
                        <w:sz w:val="14"/>
                        <w:szCs w:val="14"/>
                      </w:rPr>
                    </w:pPr>
                    <w:r w:rsidRPr="002722A0">
                      <w:rPr>
                        <w:rFonts w:ascii="Lucida Console" w:hAnsi="Lucida Console" w:cs="Courier New"/>
                        <w:noProof/>
                        <w:sz w:val="14"/>
                        <w:szCs w:val="14"/>
                      </w:rPr>
                      <w:tab/>
                    </w:r>
                    <w:r w:rsidRPr="002722A0">
                      <w:rPr>
                        <w:rFonts w:ascii="Lucida Console" w:hAnsi="Lucida Console" w:cs="Courier New"/>
                        <w:noProof/>
                        <w:sz w:val="14"/>
                        <w:szCs w:val="14"/>
                      </w:rPr>
                      <w:tab/>
                      <w:t>begin</w:t>
                    </w:r>
                  </w:p>
                  <w:p w:rsidR="00DC4909" w:rsidRPr="002722A0" w:rsidRDefault="00DC4909" w:rsidP="00DC4909">
                    <w:pPr>
                      <w:rPr>
                        <w:rFonts w:ascii="Lucida Console" w:hAnsi="Lucida Console" w:cs="Courier New"/>
                        <w:noProof/>
                        <w:sz w:val="14"/>
                        <w:szCs w:val="14"/>
                      </w:rPr>
                    </w:pPr>
                    <w:r w:rsidRPr="002722A0">
                      <w:rPr>
                        <w:rFonts w:ascii="Lucida Console" w:hAnsi="Lucida Console" w:cs="Courier New"/>
                        <w:noProof/>
                        <w:sz w:val="14"/>
                        <w:szCs w:val="14"/>
                      </w:rPr>
                      <w:tab/>
                    </w:r>
                    <w:r w:rsidRPr="002722A0">
                      <w:rPr>
                        <w:rFonts w:ascii="Lucida Console" w:hAnsi="Lucida Console" w:cs="Courier New"/>
                        <w:noProof/>
                        <w:sz w:val="14"/>
                        <w:szCs w:val="14"/>
                      </w:rPr>
                      <w:tab/>
                    </w:r>
                    <w:r w:rsidRPr="002722A0">
                      <w:rPr>
                        <w:rFonts w:ascii="Lucida Console" w:hAnsi="Lucida Console" w:cs="Courier New"/>
                        <w:noProof/>
                        <w:sz w:val="14"/>
                        <w:szCs w:val="14"/>
                      </w:rPr>
                      <w:tab/>
                      <w:t xml:space="preserve">Affect=Affect </w:t>
                    </w:r>
                    <w:r w:rsidRPr="002722A0">
                      <w:rPr>
                        <w:rFonts w:ascii="Lucida Console" w:hAnsi="Lucida Console" w:cs="Courier New"/>
                        <w:noProof/>
                        <w:sz w:val="14"/>
                        <w:szCs w:val="14"/>
                      </w:rPr>
                      <w:sym w:font="Symbol" w:char="F0C8"/>
                    </w:r>
                    <w:r w:rsidRPr="002722A0">
                      <w:rPr>
                        <w:rFonts w:ascii="Lucida Console" w:hAnsi="Lucida Console" w:cs="Courier New"/>
                        <w:noProof/>
                        <w:sz w:val="14"/>
                        <w:szCs w:val="14"/>
                      </w:rPr>
                      <w:t xml:space="preserve"> {i</w:t>
                    </w:r>
                    <w:r w:rsidRPr="002722A0">
                      <w:rPr>
                        <w:rFonts w:ascii="Lucida Console" w:hAnsi="Lucida Console" w:cs="Courier New"/>
                        <w:noProof/>
                        <w:sz w:val="14"/>
                        <w:szCs w:val="14"/>
                        <w:vertAlign w:val="subscript"/>
                      </w:rPr>
                      <w:t>q</w:t>
                    </w:r>
                    <w:r w:rsidRPr="002722A0">
                      <w:rPr>
                        <w:rFonts w:ascii="Lucida Console" w:hAnsi="Lucida Console" w:cs="Courier New"/>
                        <w:noProof/>
                        <w:sz w:val="14"/>
                        <w:szCs w:val="14"/>
                      </w:rPr>
                      <w:t>.Def</w:t>
                    </w:r>
                    <w:r w:rsidRPr="002722A0">
                      <w:rPr>
                        <w:rFonts w:ascii="Lucida Console" w:hAnsi="Lucida Console" w:cs="Courier New"/>
                        <w:noProof/>
                        <w:sz w:val="14"/>
                        <w:szCs w:val="14"/>
                        <w:vertAlign w:val="subscript"/>
                      </w:rPr>
                      <w:t>(j)</w:t>
                    </w:r>
                    <w:r w:rsidRPr="002722A0">
                      <w:rPr>
                        <w:rFonts w:ascii="Lucida Console" w:hAnsi="Lucida Console" w:cs="Courier New"/>
                        <w:noProof/>
                        <w:sz w:val="14"/>
                        <w:szCs w:val="14"/>
                      </w:rPr>
                      <w:t>}</w:t>
                    </w:r>
                  </w:p>
                  <w:p w:rsidR="00DC4909" w:rsidRPr="002722A0" w:rsidRDefault="00DC4909" w:rsidP="00DC4909">
                    <w:pPr>
                      <w:rPr>
                        <w:rFonts w:ascii="Lucida Console" w:hAnsi="Lucida Console" w:cs="Courier New"/>
                        <w:noProof/>
                        <w:sz w:val="14"/>
                        <w:szCs w:val="14"/>
                      </w:rPr>
                    </w:pPr>
                    <w:r w:rsidRPr="002722A0">
                      <w:rPr>
                        <w:rFonts w:ascii="Lucida Console" w:hAnsi="Lucida Console" w:cs="Courier New"/>
                        <w:noProof/>
                        <w:sz w:val="14"/>
                        <w:szCs w:val="14"/>
                      </w:rPr>
                      <w:tab/>
                    </w:r>
                    <w:r w:rsidRPr="002722A0">
                      <w:rPr>
                        <w:rFonts w:ascii="Lucida Console" w:hAnsi="Lucida Console" w:cs="Courier New"/>
                        <w:noProof/>
                        <w:sz w:val="14"/>
                        <w:szCs w:val="14"/>
                      </w:rPr>
                      <w:tab/>
                      <w:t>end</w:t>
                    </w:r>
                  </w:p>
                  <w:p w:rsidR="00DC4909" w:rsidRPr="002722A0" w:rsidRDefault="00DC4909" w:rsidP="00DC4909">
                    <w:pPr>
                      <w:rPr>
                        <w:rFonts w:ascii="Lucida Console" w:hAnsi="Lucida Console" w:cs="Courier New"/>
                        <w:noProof/>
                        <w:sz w:val="14"/>
                        <w:szCs w:val="14"/>
                      </w:rPr>
                    </w:pPr>
                    <w:r w:rsidRPr="002722A0">
                      <w:rPr>
                        <w:rFonts w:ascii="Lucida Console" w:hAnsi="Lucida Console" w:cs="Courier New"/>
                        <w:noProof/>
                        <w:sz w:val="14"/>
                        <w:szCs w:val="14"/>
                      </w:rPr>
                      <w:tab/>
                    </w:r>
                    <w:r w:rsidRPr="002722A0">
                      <w:rPr>
                        <w:rFonts w:ascii="Lucida Console" w:hAnsi="Lucida Console" w:cs="Courier New"/>
                        <w:noProof/>
                        <w:sz w:val="14"/>
                        <w:szCs w:val="14"/>
                      </w:rPr>
                      <w:tab/>
                      <w:t xml:space="preserve">for each w </w:t>
                    </w:r>
                    <w:r w:rsidRPr="002722A0">
                      <w:rPr>
                        <w:rFonts w:ascii="Lucida Console" w:hAnsi="Lucida Console" w:cs="Courier New"/>
                        <w:noProof/>
                        <w:sz w:val="14"/>
                        <w:szCs w:val="14"/>
                      </w:rPr>
                      <w:sym w:font="Symbol" w:char="F0CE"/>
                    </w:r>
                    <w:r w:rsidRPr="002722A0">
                      <w:rPr>
                        <w:rFonts w:ascii="Lucida Console" w:hAnsi="Lucida Console" w:cs="Courier New"/>
                        <w:noProof/>
                        <w:sz w:val="14"/>
                        <w:szCs w:val="14"/>
                      </w:rPr>
                      <w:t xml:space="preserve"> i</w:t>
                    </w:r>
                    <w:r w:rsidRPr="002722A0">
                      <w:rPr>
                        <w:rFonts w:ascii="Lucida Console" w:hAnsi="Lucida Console" w:cs="Courier New"/>
                        <w:noProof/>
                        <w:sz w:val="14"/>
                        <w:szCs w:val="14"/>
                        <w:vertAlign w:val="subscript"/>
                      </w:rPr>
                      <w:t>q</w:t>
                    </w:r>
                    <w:r w:rsidRPr="002722A0">
                      <w:rPr>
                        <w:rFonts w:ascii="Lucida Console" w:hAnsi="Lucida Console" w:cs="Courier New"/>
                        <w:noProof/>
                        <w:sz w:val="14"/>
                        <w:szCs w:val="14"/>
                      </w:rPr>
                      <w:t>.Use do</w:t>
                    </w:r>
                  </w:p>
                  <w:p w:rsidR="00DC4909" w:rsidRPr="002722A0" w:rsidRDefault="00DC4909" w:rsidP="00DC4909">
                    <w:pPr>
                      <w:rPr>
                        <w:rFonts w:ascii="Lucida Console" w:hAnsi="Lucida Console" w:cs="Courier New"/>
                        <w:noProof/>
                        <w:sz w:val="14"/>
                        <w:szCs w:val="14"/>
                      </w:rPr>
                    </w:pPr>
                    <w:r w:rsidRPr="002722A0">
                      <w:rPr>
                        <w:rFonts w:ascii="Lucida Console" w:hAnsi="Lucida Console" w:cs="Courier New"/>
                        <w:noProof/>
                        <w:sz w:val="14"/>
                        <w:szCs w:val="14"/>
                      </w:rPr>
                      <w:tab/>
                    </w:r>
                    <w:r w:rsidRPr="002722A0">
                      <w:rPr>
                        <w:rFonts w:ascii="Lucida Console" w:hAnsi="Lucida Console" w:cs="Courier New"/>
                        <w:noProof/>
                        <w:sz w:val="14"/>
                        <w:szCs w:val="14"/>
                      </w:rPr>
                      <w:tab/>
                      <w:t>begin</w:t>
                    </w:r>
                  </w:p>
                  <w:p w:rsidR="00DC4909" w:rsidRPr="002722A0" w:rsidRDefault="00DC4909" w:rsidP="00DC4909">
                    <w:pPr>
                      <w:rPr>
                        <w:rFonts w:ascii="Lucida Console" w:hAnsi="Lucida Console" w:cs="Courier New"/>
                        <w:noProof/>
                        <w:sz w:val="14"/>
                        <w:szCs w:val="14"/>
                      </w:rPr>
                    </w:pPr>
                    <w:r w:rsidRPr="002722A0">
                      <w:rPr>
                        <w:rFonts w:ascii="Lucida Console" w:hAnsi="Lucida Console" w:cs="Courier New"/>
                        <w:noProof/>
                        <w:sz w:val="14"/>
                        <w:szCs w:val="14"/>
                      </w:rPr>
                      <w:tab/>
                    </w:r>
                    <w:r w:rsidRPr="002722A0">
                      <w:rPr>
                        <w:rFonts w:ascii="Lucida Console" w:hAnsi="Lucida Console" w:cs="Courier New"/>
                        <w:noProof/>
                        <w:sz w:val="14"/>
                        <w:szCs w:val="14"/>
                      </w:rPr>
                      <w:tab/>
                    </w:r>
                    <w:r w:rsidRPr="002722A0">
                      <w:rPr>
                        <w:rFonts w:ascii="Lucida Console" w:hAnsi="Lucida Console" w:cs="Courier New"/>
                        <w:noProof/>
                        <w:sz w:val="14"/>
                        <w:szCs w:val="14"/>
                      </w:rPr>
                      <w:tab/>
                      <w:t>for each w</w:t>
                    </w:r>
                    <w:r w:rsidRPr="002722A0">
                      <w:rPr>
                        <w:rFonts w:ascii="Lucida Console" w:hAnsi="Lucida Console" w:cs="Courier New"/>
                        <w:noProof/>
                        <w:sz w:val="14"/>
                        <w:szCs w:val="14"/>
                        <w:vertAlign w:val="subscript"/>
                      </w:rPr>
                      <w:t>(j)</w:t>
                    </w:r>
                    <w:r w:rsidRPr="002722A0">
                      <w:rPr>
                        <w:rFonts w:ascii="Lucida Console" w:hAnsi="Lucida Console" w:cs="Courier New"/>
                        <w:noProof/>
                        <w:sz w:val="14"/>
                        <w:szCs w:val="14"/>
                      </w:rPr>
                      <w:t xml:space="preserve"> </w:t>
                    </w:r>
                    <w:r w:rsidRPr="002722A0">
                      <w:rPr>
                        <w:rFonts w:ascii="Lucida Console" w:hAnsi="Lucida Console" w:cs="Courier New"/>
                        <w:noProof/>
                        <w:sz w:val="14"/>
                        <w:szCs w:val="14"/>
                      </w:rPr>
                      <w:sym w:font="Symbol" w:char="F0CE"/>
                    </w:r>
                    <w:r w:rsidRPr="002722A0">
                      <w:rPr>
                        <w:rFonts w:ascii="Lucida Console" w:hAnsi="Lucida Console" w:cs="Courier New"/>
                        <w:noProof/>
                        <w:sz w:val="14"/>
                        <w:szCs w:val="14"/>
                      </w:rPr>
                      <w:t xml:space="preserve"> Affect </w:t>
                    </w:r>
                  </w:p>
                  <w:p w:rsidR="00DC4909" w:rsidRPr="002722A0" w:rsidRDefault="00DC4909" w:rsidP="00DC4909">
                    <w:pPr>
                      <w:rPr>
                        <w:rFonts w:ascii="Lucida Console" w:hAnsi="Lucida Console" w:cs="Courier New"/>
                        <w:noProof/>
                        <w:sz w:val="14"/>
                        <w:szCs w:val="14"/>
                      </w:rPr>
                    </w:pPr>
                    <w:r w:rsidRPr="002722A0">
                      <w:rPr>
                        <w:rFonts w:ascii="Lucida Console" w:hAnsi="Lucida Console" w:cs="Courier New"/>
                        <w:noProof/>
                        <w:sz w:val="14"/>
                        <w:szCs w:val="14"/>
                      </w:rPr>
                      <w:tab/>
                    </w:r>
                    <w:r w:rsidRPr="002722A0">
                      <w:rPr>
                        <w:rFonts w:ascii="Lucida Console" w:hAnsi="Lucida Console" w:cs="Courier New"/>
                        <w:noProof/>
                        <w:sz w:val="14"/>
                        <w:szCs w:val="14"/>
                      </w:rPr>
                      <w:tab/>
                    </w:r>
                    <w:r w:rsidRPr="002722A0">
                      <w:rPr>
                        <w:rFonts w:ascii="Lucida Console" w:hAnsi="Lucida Console" w:cs="Courier New"/>
                        <w:noProof/>
                        <w:sz w:val="14"/>
                        <w:szCs w:val="14"/>
                      </w:rPr>
                      <w:tab/>
                      <w:t>begin</w:t>
                    </w:r>
                  </w:p>
                  <w:p w:rsidR="00DC4909" w:rsidRPr="002722A0" w:rsidRDefault="00DC4909" w:rsidP="00DC4909">
                    <w:pPr>
                      <w:rPr>
                        <w:rFonts w:ascii="Lucida Console" w:hAnsi="Lucida Console" w:cs="Courier New"/>
                        <w:noProof/>
                        <w:sz w:val="14"/>
                        <w:szCs w:val="14"/>
                      </w:rPr>
                    </w:pPr>
                    <w:r w:rsidRPr="002722A0">
                      <w:rPr>
                        <w:rFonts w:ascii="Lucida Console" w:hAnsi="Lucida Console" w:cs="Courier New"/>
                        <w:noProof/>
                        <w:sz w:val="14"/>
                        <w:szCs w:val="14"/>
                      </w:rPr>
                      <w:tab/>
                    </w:r>
                    <w:r w:rsidRPr="002722A0">
                      <w:rPr>
                        <w:rFonts w:ascii="Lucida Console" w:hAnsi="Lucida Console" w:cs="Courier New"/>
                        <w:noProof/>
                        <w:sz w:val="14"/>
                        <w:szCs w:val="14"/>
                      </w:rPr>
                      <w:tab/>
                    </w:r>
                    <w:r w:rsidRPr="002722A0">
                      <w:rPr>
                        <w:rFonts w:ascii="Lucida Console" w:hAnsi="Lucida Console" w:cs="Courier New"/>
                        <w:noProof/>
                        <w:sz w:val="14"/>
                        <w:szCs w:val="14"/>
                      </w:rPr>
                      <w:tab/>
                    </w:r>
                    <w:r w:rsidRPr="002722A0">
                      <w:rPr>
                        <w:rFonts w:ascii="Lucida Console" w:hAnsi="Lucida Console" w:cs="Courier New"/>
                        <w:noProof/>
                        <w:sz w:val="14"/>
                        <w:szCs w:val="14"/>
                      </w:rPr>
                      <w:tab/>
                      <w:t xml:space="preserve">Affect=Affect </w:t>
                    </w:r>
                    <w:r w:rsidRPr="002722A0">
                      <w:rPr>
                        <w:rFonts w:ascii="Lucida Console" w:hAnsi="Lucida Console" w:cs="Courier New"/>
                        <w:noProof/>
                        <w:sz w:val="14"/>
                        <w:szCs w:val="14"/>
                      </w:rPr>
                      <w:sym w:font="Symbol" w:char="F0C8"/>
                    </w:r>
                    <w:r w:rsidRPr="002722A0">
                      <w:rPr>
                        <w:rFonts w:ascii="Lucida Console" w:hAnsi="Lucida Console" w:cs="Courier New"/>
                        <w:noProof/>
                        <w:sz w:val="14"/>
                        <w:szCs w:val="14"/>
                      </w:rPr>
                      <w:t xml:space="preserve"> {i</w:t>
                    </w:r>
                    <w:r w:rsidRPr="002722A0">
                      <w:rPr>
                        <w:rFonts w:ascii="Lucida Console" w:hAnsi="Lucida Console" w:cs="Courier New"/>
                        <w:noProof/>
                        <w:sz w:val="14"/>
                        <w:szCs w:val="14"/>
                        <w:vertAlign w:val="subscript"/>
                      </w:rPr>
                      <w:t>q</w:t>
                    </w:r>
                    <w:r w:rsidRPr="002722A0">
                      <w:rPr>
                        <w:rFonts w:ascii="Lucida Console" w:hAnsi="Lucida Console" w:cs="Courier New"/>
                        <w:noProof/>
                        <w:sz w:val="14"/>
                        <w:szCs w:val="14"/>
                      </w:rPr>
                      <w:t>.Def</w:t>
                    </w:r>
                    <w:r w:rsidRPr="002722A0">
                      <w:rPr>
                        <w:rFonts w:ascii="Lucida Console" w:hAnsi="Lucida Console" w:cs="Courier New"/>
                        <w:noProof/>
                        <w:sz w:val="14"/>
                        <w:szCs w:val="14"/>
                        <w:vertAlign w:val="subscript"/>
                      </w:rPr>
                      <w:t>(j)</w:t>
                    </w:r>
                    <w:r w:rsidRPr="002722A0">
                      <w:rPr>
                        <w:rFonts w:ascii="Lucida Console" w:hAnsi="Lucida Console" w:cs="Courier New"/>
                        <w:noProof/>
                        <w:sz w:val="14"/>
                        <w:szCs w:val="14"/>
                      </w:rPr>
                      <w:t>}</w:t>
                    </w:r>
                  </w:p>
                  <w:p w:rsidR="00DC4909" w:rsidRPr="002722A0" w:rsidRDefault="00DC4909" w:rsidP="00DC4909">
                    <w:pPr>
                      <w:rPr>
                        <w:rFonts w:ascii="Lucida Console" w:hAnsi="Lucida Console" w:cs="Courier New"/>
                        <w:noProof/>
                        <w:sz w:val="14"/>
                        <w:szCs w:val="14"/>
                      </w:rPr>
                    </w:pPr>
                    <w:r w:rsidRPr="002722A0">
                      <w:rPr>
                        <w:rFonts w:ascii="Lucida Console" w:hAnsi="Lucida Console" w:cs="Courier New"/>
                        <w:noProof/>
                        <w:sz w:val="14"/>
                        <w:szCs w:val="14"/>
                      </w:rPr>
                      <w:tab/>
                    </w:r>
                    <w:r w:rsidRPr="002722A0">
                      <w:rPr>
                        <w:rFonts w:ascii="Lucida Console" w:hAnsi="Lucida Console" w:cs="Courier New"/>
                        <w:noProof/>
                        <w:sz w:val="14"/>
                        <w:szCs w:val="14"/>
                      </w:rPr>
                      <w:tab/>
                    </w:r>
                    <w:r w:rsidRPr="002722A0">
                      <w:rPr>
                        <w:rFonts w:ascii="Lucida Console" w:hAnsi="Lucida Console" w:cs="Courier New"/>
                        <w:noProof/>
                        <w:sz w:val="14"/>
                        <w:szCs w:val="14"/>
                      </w:rPr>
                      <w:tab/>
                      <w:t>end</w:t>
                    </w:r>
                  </w:p>
                  <w:p w:rsidR="00DC4909" w:rsidRPr="002722A0" w:rsidRDefault="00DC4909" w:rsidP="00DC4909">
                    <w:pPr>
                      <w:rPr>
                        <w:rFonts w:ascii="Lucida Console" w:hAnsi="Lucida Console" w:cs="Courier New"/>
                        <w:noProof/>
                        <w:sz w:val="14"/>
                        <w:szCs w:val="14"/>
                      </w:rPr>
                    </w:pPr>
                    <w:r w:rsidRPr="002722A0">
                      <w:rPr>
                        <w:rFonts w:ascii="Lucida Console" w:hAnsi="Lucida Console" w:cs="Courier New"/>
                        <w:noProof/>
                        <w:sz w:val="14"/>
                        <w:szCs w:val="14"/>
                      </w:rPr>
                      <w:tab/>
                    </w:r>
                    <w:r w:rsidRPr="002722A0">
                      <w:rPr>
                        <w:rFonts w:ascii="Lucida Console" w:hAnsi="Lucida Console" w:cs="Courier New"/>
                        <w:noProof/>
                        <w:sz w:val="14"/>
                        <w:szCs w:val="14"/>
                      </w:rPr>
                      <w:tab/>
                      <w:t>end</w:t>
                    </w:r>
                  </w:p>
                  <w:p w:rsidR="00DC4909" w:rsidRPr="002722A0" w:rsidRDefault="00DC4909" w:rsidP="00DC4909">
                    <w:pPr>
                      <w:ind w:right="72"/>
                      <w:rPr>
                        <w:rFonts w:ascii="Lucida Console" w:hAnsi="Lucida Console"/>
                        <w:position w:val="10"/>
                        <w:sz w:val="14"/>
                        <w:szCs w:val="14"/>
                      </w:rPr>
                    </w:pPr>
                    <w:r w:rsidRPr="002722A0">
                      <w:rPr>
                        <w:rFonts w:ascii="Lucida Console" w:hAnsi="Lucida Console"/>
                        <w:position w:val="10"/>
                        <w:sz w:val="14"/>
                        <w:szCs w:val="14"/>
                      </w:rPr>
                      <w:tab/>
                      <w:t>end</w:t>
                    </w:r>
                  </w:p>
                  <w:p w:rsidR="00DC4909" w:rsidRPr="002722A0" w:rsidRDefault="00DC4909" w:rsidP="00DC4909">
                    <w:pPr>
                      <w:ind w:right="72"/>
                      <w:rPr>
                        <w:rFonts w:ascii="Lucida Console" w:hAnsi="Lucida Console"/>
                        <w:position w:val="10"/>
                        <w:sz w:val="14"/>
                        <w:szCs w:val="14"/>
                      </w:rPr>
                    </w:pPr>
                    <w:r w:rsidRPr="002722A0">
                      <w:rPr>
                        <w:rFonts w:ascii="Lucida Console" w:hAnsi="Lucida Console"/>
                        <w:position w:val="10"/>
                        <w:sz w:val="14"/>
                        <w:szCs w:val="14"/>
                      </w:rPr>
                      <w:tab/>
                      <w:t>if i</w:t>
                    </w:r>
                    <w:r w:rsidRPr="002722A0">
                      <w:rPr>
                        <w:rFonts w:ascii="Lucida Console" w:hAnsi="Lucida Console"/>
                        <w:position w:val="10"/>
                        <w:sz w:val="14"/>
                        <w:szCs w:val="14"/>
                        <w:vertAlign w:val="subscript"/>
                      </w:rPr>
                      <w:t>q</w:t>
                    </w:r>
                    <w:r w:rsidRPr="002722A0">
                      <w:rPr>
                        <w:rFonts w:ascii="Lucida Console" w:hAnsi="Lucida Console"/>
                        <w:position w:val="10"/>
                        <w:sz w:val="14"/>
                        <w:szCs w:val="14"/>
                      </w:rPr>
                      <w:t xml:space="preserve"> is function call then</w:t>
                    </w:r>
                  </w:p>
                  <w:p w:rsidR="00DC4909" w:rsidRPr="002722A0" w:rsidRDefault="00DC4909" w:rsidP="00DC4909">
                    <w:pPr>
                      <w:ind w:right="72"/>
                      <w:rPr>
                        <w:rFonts w:ascii="Lucida Console" w:hAnsi="Lucida Console"/>
                        <w:position w:val="10"/>
                        <w:sz w:val="14"/>
                        <w:szCs w:val="14"/>
                      </w:rPr>
                    </w:pPr>
                    <w:r w:rsidRPr="002722A0">
                      <w:rPr>
                        <w:rFonts w:ascii="Lucida Console" w:hAnsi="Lucida Console"/>
                        <w:position w:val="10"/>
                        <w:sz w:val="14"/>
                        <w:szCs w:val="14"/>
                      </w:rPr>
                      <w:tab/>
                      <w:t>begin</w:t>
                    </w:r>
                  </w:p>
                  <w:p w:rsidR="00DC4909" w:rsidRPr="002722A0" w:rsidRDefault="00DC4909" w:rsidP="00DC4909">
                    <w:pPr>
                      <w:ind w:right="72"/>
                      <w:rPr>
                        <w:rFonts w:ascii="Lucida Console" w:hAnsi="Lucida Console"/>
                        <w:position w:val="10"/>
                        <w:sz w:val="14"/>
                        <w:szCs w:val="14"/>
                      </w:rPr>
                    </w:pPr>
                    <w:r w:rsidRPr="002722A0">
                      <w:rPr>
                        <w:rFonts w:ascii="Lucida Console" w:hAnsi="Lucida Console"/>
                        <w:position w:val="10"/>
                        <w:sz w:val="14"/>
                        <w:szCs w:val="14"/>
                      </w:rPr>
                      <w:tab/>
                    </w:r>
                    <w:r w:rsidRPr="002722A0">
                      <w:rPr>
                        <w:rFonts w:ascii="Lucida Console" w:hAnsi="Lucida Console"/>
                        <w:position w:val="10"/>
                        <w:sz w:val="14"/>
                        <w:szCs w:val="14"/>
                      </w:rPr>
                      <w:tab/>
                      <w:t>AssignParams(i</w:t>
                    </w:r>
                    <w:r w:rsidRPr="002722A0">
                      <w:rPr>
                        <w:rFonts w:ascii="Lucida Console" w:hAnsi="Lucida Console"/>
                        <w:position w:val="10"/>
                        <w:sz w:val="14"/>
                        <w:szCs w:val="14"/>
                        <w:vertAlign w:val="subscript"/>
                      </w:rPr>
                      <w:t>q</w:t>
                    </w:r>
                    <w:r w:rsidRPr="002722A0">
                      <w:rPr>
                        <w:rFonts w:ascii="Lucida Console" w:hAnsi="Lucida Console"/>
                        <w:position w:val="10"/>
                        <w:sz w:val="14"/>
                        <w:szCs w:val="14"/>
                      </w:rPr>
                      <w:t>)</w:t>
                    </w:r>
                    <w:r w:rsidRPr="002722A0">
                      <w:rPr>
                        <w:rFonts w:ascii="Lucida Console" w:hAnsi="Lucida Console"/>
                        <w:position w:val="10"/>
                        <w:sz w:val="14"/>
                        <w:szCs w:val="14"/>
                      </w:rPr>
                      <w:tab/>
                    </w:r>
                  </w:p>
                  <w:p w:rsidR="00DC4909" w:rsidRPr="002722A0" w:rsidRDefault="00DC4909" w:rsidP="00DC4909">
                    <w:pPr>
                      <w:ind w:right="72" w:firstLine="284"/>
                      <w:rPr>
                        <w:rFonts w:ascii="Lucida Console" w:hAnsi="Lucida Console"/>
                        <w:position w:val="10"/>
                        <w:sz w:val="14"/>
                        <w:szCs w:val="14"/>
                      </w:rPr>
                    </w:pPr>
                    <w:r w:rsidRPr="002722A0">
                      <w:rPr>
                        <w:rFonts w:ascii="Lucida Console" w:hAnsi="Lucida Console"/>
                        <w:position w:val="10"/>
                        <w:sz w:val="14"/>
                        <w:szCs w:val="14"/>
                      </w:rPr>
                      <w:t>end</w:t>
                    </w:r>
                  </w:p>
                  <w:p w:rsidR="00DC4909" w:rsidRPr="002722A0" w:rsidRDefault="00DC4909" w:rsidP="00DC4909">
                    <w:pPr>
                      <w:ind w:right="72"/>
                      <w:rPr>
                        <w:rFonts w:ascii="Lucida Console" w:hAnsi="Lucida Console"/>
                        <w:position w:val="10"/>
                        <w:sz w:val="14"/>
                        <w:szCs w:val="14"/>
                      </w:rPr>
                    </w:pPr>
                    <w:r w:rsidRPr="002722A0">
                      <w:rPr>
                        <w:rFonts w:ascii="Lucida Console" w:hAnsi="Lucida Console"/>
                        <w:position w:val="10"/>
                        <w:sz w:val="14"/>
                        <w:szCs w:val="14"/>
                      </w:rPr>
                      <w:t>end</w:t>
                    </w:r>
                  </w:p>
                </w:txbxContent>
              </v:textbox>
            </v:shape>
            <v:shape id="_x0000_s1103" type="#_x0000_t202" style="position:absolute;left:6381;top:10864;width:4665;height:360;mso-position-horizontal-relative:page;mso-position-vertical-relative:page" o:regroupid="14" o:allowoverlap="f" stroked="f">
              <v:textbox style="mso-next-textbox:#_x0000_s1103" inset="0,0,0,0">
                <w:txbxContent>
                  <w:p w:rsidR="00DC4909" w:rsidRPr="00783103" w:rsidRDefault="00DC4909" w:rsidP="00DC4909">
                    <w:pPr>
                      <w:pStyle w:val="Caption"/>
                      <w:rPr>
                        <w:noProof/>
                        <w:position w:val="10"/>
                      </w:rPr>
                    </w:pPr>
                    <w:r>
                      <w:t xml:space="preserve">Listing </w:t>
                    </w:r>
                    <w:r w:rsidR="00F366A7">
                      <w:t>4</w:t>
                    </w:r>
                    <w:r>
                      <w:rPr>
                        <w:b w:val="0"/>
                      </w:rPr>
                      <w:t>: Influencing inputs</w:t>
                    </w:r>
                  </w:p>
                </w:txbxContent>
              </v:textbox>
            </v:shape>
            <v:group id="_x0000_s1110" style="position:absolute;left:1221;top:1504;width:4701;height:9657;mso-position-horizontal-relative:page;mso-position-vertical-relative:page" coordorigin="1320,1567" coordsize="4701,9657" o:allowoverlap="f">
              <v:shape id="_x0000_s1111" type="#_x0000_t202" style="position:absolute;left:1320;top:1567;width:4665;height:9297" o:allowoverlap="f" filled="f" stroked="f">
                <v:textbox style="mso-next-textbox:#_x0000_s1111" inset=".5mm,0,.5mm,0">
                  <w:txbxContent>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Function SymptomAndLocation(T, S, P)</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Affect={i</w:t>
                      </w:r>
                      <w:r w:rsidRPr="003046FA">
                        <w:rPr>
                          <w:rFonts w:ascii="Lucida Console" w:hAnsi="Lucida Console"/>
                          <w:position w:val="10"/>
                          <w:sz w:val="14"/>
                          <w:szCs w:val="14"/>
                          <w:vertAlign w:val="subscript"/>
                          <w:lang w:val="hu-HU"/>
                        </w:rPr>
                        <w:t>mod</w:t>
                      </w:r>
                      <w:r w:rsidRPr="003046FA">
                        <w:rPr>
                          <w:rFonts w:ascii="Lucida Console" w:hAnsi="Lucida Console"/>
                          <w:position w:val="10"/>
                          <w:sz w:val="14"/>
                          <w:szCs w:val="14"/>
                          <w:lang w:val="hu-HU"/>
                        </w:rPr>
                        <w:t>.Def}</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S = Nothing</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for each statement i</w:t>
                      </w:r>
                      <w:r w:rsidRPr="003046FA">
                        <w:rPr>
                          <w:rFonts w:ascii="Lucida Console" w:hAnsi="Lucida Console"/>
                          <w:position w:val="10"/>
                          <w:sz w:val="14"/>
                          <w:szCs w:val="14"/>
                          <w:vertAlign w:val="subscript"/>
                          <w:lang w:val="hu-HU"/>
                        </w:rPr>
                        <w:t>q</w:t>
                      </w:r>
                      <w:r w:rsidRPr="003046FA">
                        <w:rPr>
                          <w:rFonts w:ascii="Lucida Console" w:hAnsi="Lucida Console"/>
                          <w:position w:val="10"/>
                          <w:sz w:val="14"/>
                          <w:szCs w:val="14"/>
                          <w:lang w:val="hu-HU"/>
                        </w:rPr>
                        <w:t xml:space="preserve"> in ExecutionPath(T) from i</w:t>
                      </w:r>
                      <w:r w:rsidRPr="003046FA">
                        <w:rPr>
                          <w:rFonts w:ascii="Lucida Console" w:hAnsi="Lucida Console"/>
                          <w:position w:val="10"/>
                          <w:sz w:val="14"/>
                          <w:szCs w:val="14"/>
                          <w:vertAlign w:val="subscript"/>
                          <w:lang w:val="hu-HU"/>
                        </w:rPr>
                        <w:t>mod</w:t>
                      </w:r>
                      <w:r w:rsidRPr="003046FA">
                        <w:rPr>
                          <w:rFonts w:ascii="Lucida Console" w:hAnsi="Lucida Console"/>
                          <w:position w:val="10"/>
                          <w:sz w:val="14"/>
                          <w:szCs w:val="14"/>
                          <w:lang w:val="hu-HU"/>
                        </w:rPr>
                        <w:t xml:space="preserve"> to i</w:t>
                      </w:r>
                      <w:r w:rsidRPr="003046FA">
                        <w:rPr>
                          <w:rFonts w:ascii="Lucida Console" w:hAnsi="Lucida Console"/>
                          <w:position w:val="10"/>
                          <w:sz w:val="14"/>
                          <w:szCs w:val="14"/>
                          <w:vertAlign w:val="subscript"/>
                          <w:lang w:val="hu-HU"/>
                        </w:rPr>
                        <w:t xml:space="preserve">last </w:t>
                      </w:r>
                      <w:r w:rsidRPr="003046FA">
                        <w:rPr>
                          <w:rFonts w:ascii="Lucida Console" w:hAnsi="Lucida Console"/>
                          <w:position w:val="10"/>
                          <w:sz w:val="14"/>
                          <w:szCs w:val="14"/>
                          <w:lang w:val="hu-HU"/>
                        </w:rPr>
                        <w:t>do</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begin</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ab/>
                        <w:t>if i</w:t>
                      </w:r>
                      <w:r w:rsidRPr="003046FA">
                        <w:rPr>
                          <w:rFonts w:ascii="Lucida Console" w:hAnsi="Lucida Console"/>
                          <w:position w:val="10"/>
                          <w:sz w:val="14"/>
                          <w:szCs w:val="14"/>
                          <w:vertAlign w:val="subscript"/>
                          <w:lang w:val="hu-HU"/>
                        </w:rPr>
                        <w:t>q</w:t>
                      </w:r>
                      <w:r w:rsidRPr="003046FA">
                        <w:rPr>
                          <w:rFonts w:ascii="Lucida Console" w:hAnsi="Lucida Console"/>
                          <w:position w:val="10"/>
                          <w:sz w:val="14"/>
                          <w:szCs w:val="14"/>
                          <w:lang w:val="hu-HU"/>
                        </w:rPr>
                        <w:t xml:space="preserve"> is output and i</w:t>
                      </w:r>
                      <w:r w:rsidRPr="003046FA">
                        <w:rPr>
                          <w:rFonts w:ascii="Lucida Console" w:hAnsi="Lucida Console"/>
                          <w:position w:val="10"/>
                          <w:sz w:val="14"/>
                          <w:szCs w:val="14"/>
                          <w:vertAlign w:val="subscript"/>
                          <w:lang w:val="hu-HU"/>
                        </w:rPr>
                        <w:t>q</w:t>
                      </w:r>
                      <w:r w:rsidRPr="003046FA">
                        <w:rPr>
                          <w:rFonts w:ascii="Lucida Console" w:hAnsi="Lucida Console"/>
                          <w:position w:val="10"/>
                          <w:sz w:val="14"/>
                          <w:szCs w:val="14"/>
                          <w:lang w:val="hu-HU"/>
                        </w:rPr>
                        <w:t xml:space="preserve">.Use∩Affect </w:t>
                      </w:r>
                      <w:r w:rsidRPr="003046FA">
                        <w:rPr>
                          <w:rFonts w:ascii="Lucida Console" w:hAnsi="Lucida Console"/>
                          <w:position w:val="10"/>
                          <w:sz w:val="14"/>
                          <w:szCs w:val="14"/>
                          <w:lang w:val="hu-HU"/>
                        </w:rPr>
                        <w:sym w:font="Symbol" w:char="F0B9"/>
                      </w:r>
                      <w:r w:rsidRPr="003046FA">
                        <w:rPr>
                          <w:rFonts w:ascii="Lucida Console" w:hAnsi="Lucida Console"/>
                          <w:position w:val="10"/>
                          <w:sz w:val="14"/>
                          <w:szCs w:val="14"/>
                          <w:lang w:val="hu-HU"/>
                        </w:rPr>
                        <w:t xml:space="preserve"> </w:t>
                      </w:r>
                      <w:r w:rsidRPr="003046FA">
                        <w:rPr>
                          <w:rFonts w:ascii="Lucida Console" w:hAnsi="Lucida Console"/>
                          <w:position w:val="10"/>
                          <w:sz w:val="14"/>
                          <w:szCs w:val="14"/>
                          <w:lang w:val="hu-HU"/>
                        </w:rPr>
                        <w:sym w:font="Symbol" w:char="F0C6"/>
                      </w:r>
                      <w:r w:rsidRPr="003046FA">
                        <w:rPr>
                          <w:rFonts w:ascii="Lucida Console" w:hAnsi="Lucida Console"/>
                          <w:position w:val="10"/>
                          <w:sz w:val="14"/>
                          <w:szCs w:val="14"/>
                          <w:lang w:val="hu-HU"/>
                        </w:rPr>
                        <w:t xml:space="preserve"> then</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ab/>
                        <w:t>begin</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ab/>
                      </w:r>
                      <w:r w:rsidRPr="003046FA">
                        <w:rPr>
                          <w:rFonts w:ascii="Lucida Console" w:hAnsi="Lucida Console"/>
                          <w:position w:val="10"/>
                          <w:sz w:val="14"/>
                          <w:szCs w:val="14"/>
                          <w:lang w:val="hu-HU"/>
                        </w:rPr>
                        <w:tab/>
                        <w:t>S = S1;</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ab/>
                      </w:r>
                      <w:r w:rsidRPr="003046FA">
                        <w:rPr>
                          <w:rFonts w:ascii="Lucida Console" w:hAnsi="Lucida Console"/>
                          <w:position w:val="10"/>
                          <w:sz w:val="14"/>
                          <w:szCs w:val="14"/>
                          <w:lang w:val="hu-HU"/>
                        </w:rPr>
                        <w:tab/>
                        <w:t>P = i</w:t>
                      </w:r>
                      <w:r w:rsidRPr="003046FA">
                        <w:rPr>
                          <w:rFonts w:ascii="Lucida Console" w:hAnsi="Lucida Console"/>
                          <w:position w:val="10"/>
                          <w:sz w:val="14"/>
                          <w:szCs w:val="14"/>
                          <w:vertAlign w:val="subscript"/>
                          <w:lang w:val="hu-HU"/>
                        </w:rPr>
                        <w:t>q</w:t>
                      </w:r>
                      <w:r w:rsidRPr="003046FA">
                        <w:rPr>
                          <w:rFonts w:ascii="Lucida Console" w:hAnsi="Lucida Console"/>
                          <w:position w:val="10"/>
                          <w:sz w:val="14"/>
                          <w:szCs w:val="14"/>
                          <w:lang w:val="hu-HU"/>
                        </w:rPr>
                        <w:t>;</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ab/>
                      </w:r>
                      <w:r w:rsidRPr="003046FA">
                        <w:rPr>
                          <w:rFonts w:ascii="Lucida Console" w:hAnsi="Lucida Console"/>
                          <w:position w:val="10"/>
                          <w:sz w:val="14"/>
                          <w:szCs w:val="14"/>
                          <w:lang w:val="hu-HU"/>
                        </w:rPr>
                        <w:tab/>
                        <w:t>terminate;</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ab/>
                        <w:t>end</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ab/>
                        <w:t>if i</w:t>
                      </w:r>
                      <w:r w:rsidRPr="003046FA">
                        <w:rPr>
                          <w:rFonts w:ascii="Lucida Console" w:hAnsi="Lucida Console"/>
                          <w:position w:val="10"/>
                          <w:sz w:val="14"/>
                          <w:szCs w:val="14"/>
                          <w:vertAlign w:val="subscript"/>
                          <w:lang w:val="hu-HU"/>
                        </w:rPr>
                        <w:t>q</w:t>
                      </w:r>
                      <w:r w:rsidRPr="003046FA">
                        <w:rPr>
                          <w:rFonts w:ascii="Lucida Console" w:hAnsi="Lucida Console"/>
                          <w:position w:val="10"/>
                          <w:sz w:val="14"/>
                          <w:szCs w:val="14"/>
                          <w:lang w:val="hu-HU"/>
                        </w:rPr>
                        <w:t xml:space="preserve"> is predicate and (i</w:t>
                      </w:r>
                      <w:r w:rsidRPr="003046FA">
                        <w:rPr>
                          <w:rFonts w:ascii="Lucida Console" w:hAnsi="Lucida Console"/>
                          <w:position w:val="10"/>
                          <w:sz w:val="14"/>
                          <w:szCs w:val="14"/>
                          <w:vertAlign w:val="subscript"/>
                          <w:lang w:val="hu-HU"/>
                        </w:rPr>
                        <w:t>q</w:t>
                      </w:r>
                      <w:r w:rsidRPr="003046FA">
                        <w:rPr>
                          <w:rFonts w:ascii="Lucida Console" w:hAnsi="Lucida Console"/>
                          <w:position w:val="10"/>
                          <w:sz w:val="14"/>
                          <w:szCs w:val="14"/>
                          <w:lang w:val="hu-HU"/>
                        </w:rPr>
                        <w:t xml:space="preserve">.Use∩Affect </w:t>
                      </w:r>
                      <w:r w:rsidRPr="003046FA">
                        <w:rPr>
                          <w:rFonts w:ascii="Lucida Console" w:hAnsi="Lucida Console"/>
                          <w:position w:val="10"/>
                          <w:sz w:val="14"/>
                          <w:szCs w:val="14"/>
                          <w:lang w:val="hu-HU"/>
                        </w:rPr>
                        <w:sym w:font="Symbol" w:char="F0B9"/>
                      </w:r>
                      <w:r w:rsidRPr="003046FA">
                        <w:rPr>
                          <w:rFonts w:ascii="Lucida Console" w:hAnsi="Lucida Console"/>
                          <w:position w:val="10"/>
                          <w:sz w:val="14"/>
                          <w:szCs w:val="14"/>
                          <w:lang w:val="hu-HU"/>
                        </w:rPr>
                        <w:t xml:space="preserve"> </w:t>
                      </w:r>
                      <w:r w:rsidRPr="003046FA">
                        <w:rPr>
                          <w:rFonts w:ascii="Lucida Console" w:hAnsi="Lucida Console"/>
                          <w:position w:val="10"/>
                          <w:sz w:val="14"/>
                          <w:szCs w:val="14"/>
                          <w:lang w:val="hu-HU"/>
                        </w:rPr>
                        <w:sym w:font="Symbol" w:char="F0C6"/>
                      </w:r>
                      <w:r w:rsidRPr="003046FA">
                        <w:rPr>
                          <w:rFonts w:ascii="Lucida Console" w:hAnsi="Lucida Console"/>
                          <w:position w:val="10"/>
                          <w:sz w:val="14"/>
                          <w:szCs w:val="14"/>
                          <w:lang w:val="hu-HU"/>
                        </w:rPr>
                        <w:br/>
                        <w:t xml:space="preserve">     or i</w:t>
                      </w:r>
                      <w:r w:rsidRPr="003046FA">
                        <w:rPr>
                          <w:rFonts w:ascii="Lucida Console" w:hAnsi="Lucida Console"/>
                          <w:position w:val="10"/>
                          <w:sz w:val="14"/>
                          <w:szCs w:val="14"/>
                          <w:vertAlign w:val="subscript"/>
                          <w:lang w:val="hu-HU"/>
                        </w:rPr>
                        <w:t>q</w:t>
                      </w:r>
                      <w:r w:rsidRPr="003046FA">
                        <w:rPr>
                          <w:rFonts w:ascii="Lucida Console" w:hAnsi="Lucida Console"/>
                          <w:position w:val="10"/>
                          <w:sz w:val="14"/>
                          <w:szCs w:val="14"/>
                          <w:lang w:val="hu-HU"/>
                        </w:rPr>
                        <w:t xml:space="preserve"> is the modified statement) then</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ab/>
                        <w:t>begin</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ab/>
                      </w:r>
                      <w:r w:rsidRPr="003046FA">
                        <w:rPr>
                          <w:rFonts w:ascii="Lucida Console" w:hAnsi="Lucida Console"/>
                          <w:position w:val="10"/>
                          <w:sz w:val="14"/>
                          <w:szCs w:val="14"/>
                          <w:lang w:val="hu-HU"/>
                        </w:rPr>
                        <w:tab/>
                        <w:t>S = S2;</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ab/>
                      </w:r>
                      <w:r w:rsidRPr="003046FA">
                        <w:rPr>
                          <w:rFonts w:ascii="Lucida Console" w:hAnsi="Lucida Console"/>
                          <w:position w:val="10"/>
                          <w:sz w:val="14"/>
                          <w:szCs w:val="14"/>
                          <w:lang w:val="hu-HU"/>
                        </w:rPr>
                        <w:tab/>
                        <w:t>P = i</w:t>
                      </w:r>
                      <w:r w:rsidRPr="003046FA">
                        <w:rPr>
                          <w:rFonts w:ascii="Lucida Console" w:hAnsi="Lucida Console"/>
                          <w:position w:val="10"/>
                          <w:sz w:val="14"/>
                          <w:szCs w:val="14"/>
                          <w:vertAlign w:val="subscript"/>
                          <w:lang w:val="hu-HU"/>
                        </w:rPr>
                        <w:t>q</w:t>
                      </w:r>
                      <w:r w:rsidRPr="003046FA">
                        <w:rPr>
                          <w:rFonts w:ascii="Lucida Console" w:hAnsi="Lucida Console"/>
                          <w:position w:val="10"/>
                          <w:sz w:val="14"/>
                          <w:szCs w:val="14"/>
                          <w:lang w:val="hu-HU"/>
                        </w:rPr>
                        <w:t>;</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ab/>
                      </w:r>
                      <w:r w:rsidRPr="003046FA">
                        <w:rPr>
                          <w:rFonts w:ascii="Lucida Console" w:hAnsi="Lucida Console"/>
                          <w:position w:val="10"/>
                          <w:sz w:val="14"/>
                          <w:szCs w:val="14"/>
                          <w:lang w:val="hu-HU"/>
                        </w:rPr>
                        <w:tab/>
                        <w:t>terminate;</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ab/>
                        <w:t>end</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ab/>
                        <w:t>if i</w:t>
                      </w:r>
                      <w:r w:rsidRPr="003046FA">
                        <w:rPr>
                          <w:rFonts w:ascii="Lucida Console" w:hAnsi="Lucida Console"/>
                          <w:position w:val="10"/>
                          <w:sz w:val="14"/>
                          <w:szCs w:val="14"/>
                          <w:vertAlign w:val="subscript"/>
                          <w:lang w:val="hu-HU"/>
                        </w:rPr>
                        <w:t>q</w:t>
                      </w:r>
                      <w:r w:rsidRPr="003046FA">
                        <w:rPr>
                          <w:rFonts w:ascii="Lucida Console" w:hAnsi="Lucida Console"/>
                          <w:position w:val="10"/>
                          <w:sz w:val="14"/>
                          <w:szCs w:val="14"/>
                          <w:lang w:val="hu-HU"/>
                        </w:rPr>
                        <w:t xml:space="preserve"> is definition or function return then</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ab/>
                        <w:t>begin</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ab/>
                      </w:r>
                      <w:r w:rsidRPr="003046FA">
                        <w:rPr>
                          <w:rFonts w:ascii="Lucida Console" w:hAnsi="Lucida Console"/>
                          <w:position w:val="10"/>
                          <w:sz w:val="14"/>
                          <w:szCs w:val="14"/>
                          <w:lang w:val="hu-HU"/>
                        </w:rPr>
                        <w:tab/>
                        <w:t xml:space="preserve">for each w </w:t>
                      </w:r>
                      <w:r w:rsidRPr="003046FA">
                        <w:rPr>
                          <w:rFonts w:ascii="Lucida Console" w:hAnsi="Lucida Console"/>
                          <w:position w:val="10"/>
                          <w:sz w:val="14"/>
                          <w:szCs w:val="14"/>
                          <w:lang w:val="hu-HU"/>
                        </w:rPr>
                        <w:sym w:font="Symbol" w:char="F0CE"/>
                      </w:r>
                      <w:r w:rsidRPr="003046FA">
                        <w:rPr>
                          <w:rFonts w:ascii="Lucida Console" w:hAnsi="Lucida Console"/>
                          <w:position w:val="10"/>
                          <w:sz w:val="14"/>
                          <w:szCs w:val="14"/>
                          <w:lang w:val="hu-HU"/>
                        </w:rPr>
                        <w:t xml:space="preserve"> i</w:t>
                      </w:r>
                      <w:r w:rsidRPr="003046FA">
                        <w:rPr>
                          <w:rFonts w:ascii="Lucida Console" w:hAnsi="Lucida Console"/>
                          <w:position w:val="10"/>
                          <w:sz w:val="14"/>
                          <w:szCs w:val="14"/>
                          <w:vertAlign w:val="subscript"/>
                          <w:lang w:val="hu-HU"/>
                        </w:rPr>
                        <w:t>q</w:t>
                      </w:r>
                      <w:r w:rsidRPr="003046FA">
                        <w:rPr>
                          <w:rFonts w:ascii="Lucida Console" w:hAnsi="Lucida Console"/>
                          <w:position w:val="10"/>
                          <w:sz w:val="14"/>
                          <w:szCs w:val="14"/>
                          <w:lang w:val="hu-HU"/>
                        </w:rPr>
                        <w:t>.Use do</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ab/>
                      </w:r>
                      <w:r w:rsidRPr="003046FA">
                        <w:rPr>
                          <w:rFonts w:ascii="Lucida Console" w:hAnsi="Lucida Console"/>
                          <w:position w:val="10"/>
                          <w:sz w:val="14"/>
                          <w:szCs w:val="14"/>
                          <w:lang w:val="hu-HU"/>
                        </w:rPr>
                        <w:tab/>
                        <w:t>begin</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ab/>
                      </w:r>
                      <w:r w:rsidRPr="003046FA">
                        <w:rPr>
                          <w:rFonts w:ascii="Lucida Console" w:hAnsi="Lucida Console"/>
                          <w:position w:val="10"/>
                          <w:sz w:val="14"/>
                          <w:szCs w:val="14"/>
                          <w:lang w:val="hu-HU"/>
                        </w:rPr>
                        <w:tab/>
                      </w:r>
                      <w:r w:rsidRPr="003046FA">
                        <w:rPr>
                          <w:rFonts w:ascii="Lucida Console" w:hAnsi="Lucida Console"/>
                          <w:position w:val="10"/>
                          <w:sz w:val="14"/>
                          <w:szCs w:val="14"/>
                          <w:lang w:val="hu-HU"/>
                        </w:rPr>
                        <w:tab/>
                        <w:t xml:space="preserve">if w </w:t>
                      </w:r>
                      <w:r w:rsidRPr="003046FA">
                        <w:rPr>
                          <w:rFonts w:ascii="Lucida Console" w:hAnsi="Lucida Console"/>
                          <w:position w:val="10"/>
                          <w:sz w:val="14"/>
                          <w:szCs w:val="14"/>
                          <w:lang w:val="hu-HU"/>
                        </w:rPr>
                        <w:sym w:font="Symbol" w:char="F0CE"/>
                      </w:r>
                      <w:r w:rsidRPr="003046FA">
                        <w:rPr>
                          <w:rFonts w:ascii="Lucida Console" w:hAnsi="Lucida Console"/>
                          <w:position w:val="10"/>
                          <w:sz w:val="14"/>
                          <w:szCs w:val="14"/>
                          <w:lang w:val="hu-HU"/>
                        </w:rPr>
                        <w:t xml:space="preserve"> Affect then</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ab/>
                      </w:r>
                      <w:r w:rsidRPr="003046FA">
                        <w:rPr>
                          <w:rFonts w:ascii="Lucida Console" w:hAnsi="Lucida Console"/>
                          <w:position w:val="10"/>
                          <w:sz w:val="14"/>
                          <w:szCs w:val="14"/>
                          <w:lang w:val="hu-HU"/>
                        </w:rPr>
                        <w:tab/>
                      </w:r>
                      <w:r w:rsidRPr="003046FA">
                        <w:rPr>
                          <w:rFonts w:ascii="Lucida Console" w:hAnsi="Lucida Console"/>
                          <w:position w:val="10"/>
                          <w:sz w:val="14"/>
                          <w:szCs w:val="14"/>
                          <w:lang w:val="hu-HU"/>
                        </w:rPr>
                        <w:tab/>
                        <w:t>begin</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ab/>
                      </w:r>
                      <w:r w:rsidRPr="003046FA">
                        <w:rPr>
                          <w:rFonts w:ascii="Lucida Console" w:hAnsi="Lucida Console"/>
                          <w:position w:val="10"/>
                          <w:sz w:val="14"/>
                          <w:szCs w:val="14"/>
                          <w:lang w:val="hu-HU"/>
                        </w:rPr>
                        <w:tab/>
                      </w:r>
                      <w:r w:rsidRPr="003046FA">
                        <w:rPr>
                          <w:rFonts w:ascii="Lucida Console" w:hAnsi="Lucida Console"/>
                          <w:position w:val="10"/>
                          <w:sz w:val="14"/>
                          <w:szCs w:val="14"/>
                          <w:lang w:val="hu-HU"/>
                        </w:rPr>
                        <w:tab/>
                      </w:r>
                      <w:r w:rsidRPr="003046FA">
                        <w:rPr>
                          <w:rFonts w:ascii="Lucida Console" w:hAnsi="Lucida Console"/>
                          <w:position w:val="10"/>
                          <w:sz w:val="14"/>
                          <w:szCs w:val="14"/>
                          <w:lang w:val="hu-HU"/>
                        </w:rPr>
                        <w:tab/>
                        <w:t>Affect=Affect U i</w:t>
                      </w:r>
                      <w:r w:rsidRPr="003046FA">
                        <w:rPr>
                          <w:rFonts w:ascii="Lucida Console" w:hAnsi="Lucida Console"/>
                          <w:position w:val="10"/>
                          <w:sz w:val="14"/>
                          <w:szCs w:val="14"/>
                          <w:vertAlign w:val="subscript"/>
                          <w:lang w:val="hu-HU"/>
                        </w:rPr>
                        <w:t>q</w:t>
                      </w:r>
                      <w:r w:rsidRPr="003046FA">
                        <w:rPr>
                          <w:rFonts w:ascii="Lucida Console" w:hAnsi="Lucida Console"/>
                          <w:position w:val="10"/>
                          <w:sz w:val="14"/>
                          <w:szCs w:val="14"/>
                          <w:lang w:val="hu-HU"/>
                        </w:rPr>
                        <w:t>.Def</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ab/>
                      </w:r>
                      <w:r w:rsidRPr="003046FA">
                        <w:rPr>
                          <w:rFonts w:ascii="Lucida Console" w:hAnsi="Lucida Console"/>
                          <w:position w:val="10"/>
                          <w:sz w:val="14"/>
                          <w:szCs w:val="14"/>
                          <w:lang w:val="hu-HU"/>
                        </w:rPr>
                        <w:tab/>
                      </w:r>
                      <w:r w:rsidRPr="003046FA">
                        <w:rPr>
                          <w:rFonts w:ascii="Lucida Console" w:hAnsi="Lucida Console"/>
                          <w:position w:val="10"/>
                          <w:sz w:val="14"/>
                          <w:szCs w:val="14"/>
                          <w:lang w:val="hu-HU"/>
                        </w:rPr>
                        <w:tab/>
                      </w:r>
                      <w:r w:rsidRPr="003046FA">
                        <w:rPr>
                          <w:rFonts w:ascii="Lucida Console" w:hAnsi="Lucida Console"/>
                          <w:position w:val="10"/>
                          <w:sz w:val="14"/>
                          <w:szCs w:val="14"/>
                          <w:lang w:val="hu-HU"/>
                        </w:rPr>
                        <w:tab/>
                      </w:r>
                      <w:r w:rsidRPr="003046FA">
                        <w:rPr>
                          <w:rFonts w:ascii="Lucida Console" w:hAnsi="Lucida Console" w:cs="Courier New"/>
                          <w:noProof/>
                          <w:sz w:val="14"/>
                          <w:szCs w:val="14"/>
                        </w:rPr>
                        <w:t>mark d</w:t>
                      </w:r>
                      <w:r w:rsidRPr="003046FA">
                        <w:rPr>
                          <w:rFonts w:ascii="Lucida Console" w:hAnsi="Lucida Console" w:cs="Courier New"/>
                          <w:noProof/>
                          <w:sz w:val="14"/>
                          <w:szCs w:val="14"/>
                          <w:vertAlign w:val="superscript"/>
                        </w:rPr>
                        <w:t>w</w:t>
                      </w:r>
                      <w:r w:rsidRPr="003046FA">
                        <w:rPr>
                          <w:rFonts w:ascii="Lucida Console" w:hAnsi="Lucida Console" w:cs="Courier New"/>
                          <w:noProof/>
                          <w:sz w:val="14"/>
                          <w:szCs w:val="14"/>
                        </w:rPr>
                        <w:t xml:space="preserve"> as effective</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ab/>
                      </w:r>
                      <w:r w:rsidRPr="003046FA">
                        <w:rPr>
                          <w:rFonts w:ascii="Lucida Console" w:hAnsi="Lucida Console"/>
                          <w:position w:val="10"/>
                          <w:sz w:val="14"/>
                          <w:szCs w:val="14"/>
                          <w:lang w:val="hu-HU"/>
                        </w:rPr>
                        <w:tab/>
                      </w:r>
                      <w:r w:rsidRPr="003046FA">
                        <w:rPr>
                          <w:rFonts w:ascii="Lucida Console" w:hAnsi="Lucida Console"/>
                          <w:position w:val="10"/>
                          <w:sz w:val="14"/>
                          <w:szCs w:val="14"/>
                          <w:lang w:val="hu-HU"/>
                        </w:rPr>
                        <w:tab/>
                        <w:t>end</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ab/>
                      </w:r>
                      <w:r w:rsidRPr="003046FA">
                        <w:rPr>
                          <w:rFonts w:ascii="Lucida Console" w:hAnsi="Lucida Console"/>
                          <w:position w:val="10"/>
                          <w:sz w:val="14"/>
                          <w:szCs w:val="14"/>
                          <w:lang w:val="hu-HU"/>
                        </w:rPr>
                        <w:tab/>
                        <w:t>end</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ab/>
                      </w:r>
                      <w:r w:rsidRPr="003046FA">
                        <w:rPr>
                          <w:rFonts w:ascii="Lucida Console" w:hAnsi="Lucida Console"/>
                          <w:position w:val="10"/>
                          <w:sz w:val="14"/>
                          <w:szCs w:val="14"/>
                          <w:lang w:val="hu-HU"/>
                        </w:rPr>
                        <w:tab/>
                        <w:t xml:space="preserve">for each w </w:t>
                      </w:r>
                      <w:r w:rsidRPr="003046FA">
                        <w:rPr>
                          <w:rFonts w:ascii="Lucida Console" w:hAnsi="Lucida Console"/>
                          <w:position w:val="10"/>
                          <w:sz w:val="14"/>
                          <w:szCs w:val="14"/>
                          <w:lang w:val="hu-HU"/>
                        </w:rPr>
                        <w:sym w:font="Symbol" w:char="F0CE"/>
                      </w:r>
                      <w:r w:rsidRPr="003046FA">
                        <w:rPr>
                          <w:rFonts w:ascii="Lucida Console" w:hAnsi="Lucida Console"/>
                          <w:position w:val="10"/>
                          <w:sz w:val="14"/>
                          <w:szCs w:val="14"/>
                          <w:lang w:val="hu-HU"/>
                        </w:rPr>
                        <w:t xml:space="preserve"> Affect do</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ab/>
                      </w:r>
                      <w:r w:rsidRPr="003046FA">
                        <w:rPr>
                          <w:rFonts w:ascii="Lucida Console" w:hAnsi="Lucida Console"/>
                          <w:position w:val="10"/>
                          <w:sz w:val="14"/>
                          <w:szCs w:val="14"/>
                          <w:lang w:val="hu-HU"/>
                        </w:rPr>
                        <w:tab/>
                        <w:t>begin</w:t>
                      </w:r>
                    </w:p>
                    <w:p w:rsidR="006968AC" w:rsidRPr="003046FA" w:rsidRDefault="006968AC" w:rsidP="006968AC">
                      <w:pPr>
                        <w:rPr>
                          <w:rFonts w:ascii="Lucida Console" w:hAnsi="Lucida Console" w:cs="Courier New"/>
                          <w:noProof/>
                          <w:sz w:val="14"/>
                          <w:szCs w:val="14"/>
                        </w:rPr>
                      </w:pPr>
                      <w:r w:rsidRPr="003046FA">
                        <w:rPr>
                          <w:rFonts w:ascii="Lucida Console" w:hAnsi="Lucida Console" w:cs="Courier New"/>
                          <w:noProof/>
                          <w:sz w:val="14"/>
                          <w:szCs w:val="14"/>
                        </w:rPr>
                        <w:tab/>
                      </w:r>
                      <w:r w:rsidRPr="003046FA">
                        <w:rPr>
                          <w:rFonts w:ascii="Lucida Console" w:hAnsi="Lucida Console" w:cs="Courier New"/>
                          <w:noProof/>
                          <w:sz w:val="14"/>
                          <w:szCs w:val="14"/>
                        </w:rPr>
                        <w:tab/>
                      </w:r>
                      <w:r w:rsidRPr="003046FA">
                        <w:rPr>
                          <w:rFonts w:ascii="Lucida Console" w:hAnsi="Lucida Console" w:cs="Courier New"/>
                          <w:noProof/>
                          <w:sz w:val="14"/>
                          <w:szCs w:val="14"/>
                        </w:rPr>
                        <w:tab/>
                        <w:t>if w ε i</w:t>
                      </w:r>
                      <w:r w:rsidRPr="003046FA">
                        <w:rPr>
                          <w:rFonts w:ascii="Lucida Console" w:hAnsi="Lucida Console" w:cs="Courier New"/>
                          <w:noProof/>
                          <w:sz w:val="14"/>
                          <w:szCs w:val="14"/>
                          <w:vertAlign w:val="subscript"/>
                        </w:rPr>
                        <w:t>q</w:t>
                      </w:r>
                      <w:r w:rsidRPr="003046FA">
                        <w:rPr>
                          <w:rFonts w:ascii="Lucida Console" w:hAnsi="Lucida Console" w:cs="Courier New"/>
                          <w:noProof/>
                          <w:sz w:val="14"/>
                          <w:szCs w:val="14"/>
                        </w:rPr>
                        <w:t>.Def and d</w:t>
                      </w:r>
                      <w:r w:rsidRPr="003046FA">
                        <w:rPr>
                          <w:rFonts w:ascii="Lucida Console" w:hAnsi="Lucida Console" w:cs="Courier New"/>
                          <w:noProof/>
                          <w:sz w:val="14"/>
                          <w:szCs w:val="14"/>
                          <w:vertAlign w:val="superscript"/>
                        </w:rPr>
                        <w:t>w</w:t>
                      </w:r>
                      <w:r w:rsidRPr="003046FA">
                        <w:rPr>
                          <w:rFonts w:ascii="Lucida Console" w:hAnsi="Lucida Console" w:cs="Courier New"/>
                          <w:noProof/>
                          <w:sz w:val="14"/>
                          <w:szCs w:val="14"/>
                        </w:rPr>
                        <w:t>&lt;&gt; i</w:t>
                      </w:r>
                      <w:r w:rsidRPr="003046FA">
                        <w:rPr>
                          <w:rFonts w:ascii="Lucida Console" w:hAnsi="Lucida Console" w:cs="Courier New"/>
                          <w:noProof/>
                          <w:sz w:val="14"/>
                          <w:szCs w:val="14"/>
                          <w:vertAlign w:val="subscript"/>
                        </w:rPr>
                        <w:t>q</w:t>
                      </w:r>
                      <w:r w:rsidRPr="003046FA">
                        <w:rPr>
                          <w:rFonts w:ascii="Lucida Console" w:hAnsi="Lucida Console" w:cs="Courier New"/>
                          <w:noProof/>
                          <w:sz w:val="14"/>
                          <w:szCs w:val="14"/>
                        </w:rPr>
                        <w:t xml:space="preserve"> then</w:t>
                      </w:r>
                    </w:p>
                    <w:p w:rsidR="006968AC" w:rsidRPr="003046FA" w:rsidRDefault="006968AC" w:rsidP="006968AC">
                      <w:pPr>
                        <w:rPr>
                          <w:rFonts w:ascii="Lucida Console" w:hAnsi="Lucida Console" w:cs="Courier New"/>
                          <w:noProof/>
                          <w:sz w:val="14"/>
                          <w:szCs w:val="14"/>
                        </w:rPr>
                      </w:pPr>
                      <w:r w:rsidRPr="003046FA">
                        <w:rPr>
                          <w:rFonts w:ascii="Lucida Console" w:hAnsi="Lucida Console" w:cs="Courier New"/>
                          <w:noProof/>
                          <w:sz w:val="14"/>
                          <w:szCs w:val="14"/>
                        </w:rPr>
                        <w:tab/>
                      </w:r>
                      <w:r w:rsidRPr="003046FA">
                        <w:rPr>
                          <w:rFonts w:ascii="Lucida Console" w:hAnsi="Lucida Console" w:cs="Courier New"/>
                          <w:noProof/>
                          <w:sz w:val="14"/>
                          <w:szCs w:val="14"/>
                        </w:rPr>
                        <w:tab/>
                      </w:r>
                      <w:r w:rsidRPr="003046FA">
                        <w:rPr>
                          <w:rFonts w:ascii="Lucida Console" w:hAnsi="Lucida Console" w:cs="Courier New"/>
                          <w:noProof/>
                          <w:sz w:val="14"/>
                          <w:szCs w:val="14"/>
                        </w:rPr>
                        <w:tab/>
                        <w:t>begin</w:t>
                      </w:r>
                    </w:p>
                    <w:p w:rsidR="006968AC" w:rsidRPr="003046FA" w:rsidRDefault="006968AC" w:rsidP="006968AC">
                      <w:pPr>
                        <w:rPr>
                          <w:rFonts w:ascii="Lucida Console" w:hAnsi="Lucida Console" w:cs="Courier New"/>
                          <w:noProof/>
                          <w:sz w:val="14"/>
                          <w:szCs w:val="14"/>
                        </w:rPr>
                      </w:pPr>
                      <w:r w:rsidRPr="003046FA">
                        <w:rPr>
                          <w:rFonts w:ascii="Lucida Console" w:hAnsi="Lucida Console" w:cs="Courier New"/>
                          <w:noProof/>
                          <w:sz w:val="14"/>
                          <w:szCs w:val="14"/>
                        </w:rPr>
                        <w:tab/>
                      </w:r>
                      <w:r w:rsidRPr="003046FA">
                        <w:rPr>
                          <w:rFonts w:ascii="Lucida Console" w:hAnsi="Lucida Console" w:cs="Courier New"/>
                          <w:noProof/>
                          <w:sz w:val="14"/>
                          <w:szCs w:val="14"/>
                        </w:rPr>
                        <w:tab/>
                      </w:r>
                      <w:r w:rsidRPr="003046FA">
                        <w:rPr>
                          <w:rFonts w:ascii="Lucida Console" w:hAnsi="Lucida Console" w:cs="Courier New"/>
                          <w:noProof/>
                          <w:sz w:val="14"/>
                          <w:szCs w:val="14"/>
                        </w:rPr>
                        <w:tab/>
                      </w:r>
                      <w:r w:rsidRPr="003046FA">
                        <w:rPr>
                          <w:rFonts w:ascii="Lucida Console" w:hAnsi="Lucida Console" w:cs="Courier New"/>
                          <w:noProof/>
                          <w:sz w:val="14"/>
                          <w:szCs w:val="14"/>
                        </w:rPr>
                        <w:tab/>
                        <w:t>Affect=Affect\{w}</w:t>
                      </w:r>
                    </w:p>
                    <w:p w:rsidR="006968AC" w:rsidRPr="003046FA" w:rsidRDefault="006968AC" w:rsidP="006968AC">
                      <w:pPr>
                        <w:rPr>
                          <w:rFonts w:ascii="Lucida Console" w:hAnsi="Lucida Console" w:cs="Courier New"/>
                          <w:noProof/>
                          <w:sz w:val="14"/>
                          <w:szCs w:val="14"/>
                        </w:rPr>
                      </w:pPr>
                      <w:r w:rsidRPr="003046FA">
                        <w:rPr>
                          <w:rFonts w:ascii="Lucida Console" w:hAnsi="Lucida Console" w:cs="Courier New"/>
                          <w:noProof/>
                          <w:sz w:val="14"/>
                          <w:szCs w:val="14"/>
                        </w:rPr>
                        <w:tab/>
                      </w:r>
                      <w:r w:rsidRPr="003046FA">
                        <w:rPr>
                          <w:rFonts w:ascii="Lucida Console" w:hAnsi="Lucida Console" w:cs="Courier New"/>
                          <w:noProof/>
                          <w:sz w:val="14"/>
                          <w:szCs w:val="14"/>
                        </w:rPr>
                        <w:tab/>
                      </w:r>
                      <w:r w:rsidRPr="003046FA">
                        <w:rPr>
                          <w:rFonts w:ascii="Lucida Console" w:hAnsi="Lucida Console" w:cs="Courier New"/>
                          <w:noProof/>
                          <w:sz w:val="14"/>
                          <w:szCs w:val="14"/>
                        </w:rPr>
                        <w:tab/>
                      </w:r>
                      <w:r w:rsidRPr="003046FA">
                        <w:rPr>
                          <w:rFonts w:ascii="Lucida Console" w:hAnsi="Lucida Console" w:cs="Courier New"/>
                          <w:noProof/>
                          <w:sz w:val="14"/>
                          <w:szCs w:val="14"/>
                        </w:rPr>
                        <w:tab/>
                        <w:t>if d</w:t>
                      </w:r>
                      <w:r w:rsidRPr="003046FA">
                        <w:rPr>
                          <w:rFonts w:ascii="Lucida Console" w:hAnsi="Lucida Console" w:cs="Courier New"/>
                          <w:noProof/>
                          <w:sz w:val="14"/>
                          <w:szCs w:val="14"/>
                          <w:vertAlign w:val="superscript"/>
                        </w:rPr>
                        <w:t>w</w:t>
                      </w:r>
                      <w:r w:rsidRPr="003046FA">
                        <w:rPr>
                          <w:rFonts w:ascii="Lucida Console" w:hAnsi="Lucida Console" w:cs="Courier New"/>
                          <w:noProof/>
                          <w:sz w:val="14"/>
                          <w:szCs w:val="14"/>
                        </w:rPr>
                        <w:t xml:space="preserve"> is not effective then</w:t>
                      </w:r>
                    </w:p>
                    <w:p w:rsidR="006968AC" w:rsidRPr="003046FA" w:rsidRDefault="006968AC" w:rsidP="006968AC">
                      <w:pPr>
                        <w:rPr>
                          <w:rFonts w:ascii="Lucida Console" w:hAnsi="Lucida Console" w:cs="Courier New"/>
                          <w:noProof/>
                          <w:sz w:val="14"/>
                          <w:szCs w:val="14"/>
                        </w:rPr>
                      </w:pPr>
                      <w:r w:rsidRPr="003046FA">
                        <w:rPr>
                          <w:rFonts w:ascii="Lucida Console" w:hAnsi="Lucida Console" w:cs="Courier New"/>
                          <w:noProof/>
                          <w:sz w:val="14"/>
                          <w:szCs w:val="14"/>
                        </w:rPr>
                        <w:tab/>
                      </w:r>
                      <w:r w:rsidRPr="003046FA">
                        <w:rPr>
                          <w:rFonts w:ascii="Lucida Console" w:hAnsi="Lucida Console" w:cs="Courier New"/>
                          <w:noProof/>
                          <w:sz w:val="14"/>
                          <w:szCs w:val="14"/>
                        </w:rPr>
                        <w:tab/>
                      </w:r>
                      <w:r w:rsidRPr="003046FA">
                        <w:rPr>
                          <w:rFonts w:ascii="Lucida Console" w:hAnsi="Lucida Console" w:cs="Courier New"/>
                          <w:noProof/>
                          <w:sz w:val="14"/>
                          <w:szCs w:val="14"/>
                        </w:rPr>
                        <w:tab/>
                      </w:r>
                      <w:r w:rsidRPr="003046FA">
                        <w:rPr>
                          <w:rFonts w:ascii="Lucida Console" w:hAnsi="Lucida Console" w:cs="Courier New"/>
                          <w:noProof/>
                          <w:sz w:val="14"/>
                          <w:szCs w:val="14"/>
                        </w:rPr>
                        <w:tab/>
                        <w:t>begin</w:t>
                      </w:r>
                    </w:p>
                    <w:p w:rsidR="006968AC" w:rsidRPr="003046FA" w:rsidRDefault="006968AC" w:rsidP="006968AC">
                      <w:pPr>
                        <w:rPr>
                          <w:rFonts w:ascii="Lucida Console" w:hAnsi="Lucida Console" w:cs="Courier New"/>
                          <w:noProof/>
                          <w:sz w:val="14"/>
                          <w:szCs w:val="14"/>
                        </w:rPr>
                      </w:pPr>
                      <w:r w:rsidRPr="003046FA">
                        <w:rPr>
                          <w:rFonts w:ascii="Lucida Console" w:hAnsi="Lucida Console" w:cs="Courier New"/>
                          <w:noProof/>
                          <w:sz w:val="14"/>
                          <w:szCs w:val="14"/>
                        </w:rPr>
                        <w:tab/>
                      </w:r>
                      <w:r w:rsidRPr="003046FA">
                        <w:rPr>
                          <w:rFonts w:ascii="Lucida Console" w:hAnsi="Lucida Console" w:cs="Courier New"/>
                          <w:noProof/>
                          <w:sz w:val="14"/>
                          <w:szCs w:val="14"/>
                        </w:rPr>
                        <w:tab/>
                      </w:r>
                      <w:r w:rsidRPr="003046FA">
                        <w:rPr>
                          <w:rFonts w:ascii="Lucida Console" w:hAnsi="Lucida Console" w:cs="Courier New"/>
                          <w:noProof/>
                          <w:sz w:val="14"/>
                          <w:szCs w:val="14"/>
                        </w:rPr>
                        <w:tab/>
                      </w:r>
                      <w:r w:rsidRPr="003046FA">
                        <w:rPr>
                          <w:rFonts w:ascii="Lucida Console" w:hAnsi="Lucida Console" w:cs="Courier New"/>
                          <w:noProof/>
                          <w:sz w:val="14"/>
                          <w:szCs w:val="14"/>
                        </w:rPr>
                        <w:tab/>
                      </w:r>
                      <w:r w:rsidRPr="003046FA">
                        <w:rPr>
                          <w:rFonts w:ascii="Lucida Console" w:hAnsi="Lucida Console" w:cs="Courier New"/>
                          <w:noProof/>
                          <w:sz w:val="14"/>
                          <w:szCs w:val="14"/>
                        </w:rPr>
                        <w:tab/>
                        <w:t>S=S3</w:t>
                      </w:r>
                    </w:p>
                    <w:p w:rsidR="006968AC" w:rsidRPr="003046FA" w:rsidRDefault="006968AC" w:rsidP="006968AC">
                      <w:pPr>
                        <w:rPr>
                          <w:rFonts w:ascii="Lucida Console" w:hAnsi="Lucida Console" w:cs="Courier New"/>
                          <w:noProof/>
                          <w:sz w:val="14"/>
                          <w:szCs w:val="14"/>
                        </w:rPr>
                      </w:pPr>
                      <w:r w:rsidRPr="003046FA">
                        <w:rPr>
                          <w:rFonts w:ascii="Lucida Console" w:hAnsi="Lucida Console" w:cs="Courier New"/>
                          <w:noProof/>
                          <w:sz w:val="14"/>
                          <w:szCs w:val="14"/>
                        </w:rPr>
                        <w:tab/>
                      </w:r>
                      <w:r w:rsidRPr="003046FA">
                        <w:rPr>
                          <w:rFonts w:ascii="Lucida Console" w:hAnsi="Lucida Console" w:cs="Courier New"/>
                          <w:noProof/>
                          <w:sz w:val="14"/>
                          <w:szCs w:val="14"/>
                        </w:rPr>
                        <w:tab/>
                      </w:r>
                      <w:r w:rsidRPr="003046FA">
                        <w:rPr>
                          <w:rFonts w:ascii="Lucida Console" w:hAnsi="Lucida Console" w:cs="Courier New"/>
                          <w:noProof/>
                          <w:sz w:val="14"/>
                          <w:szCs w:val="14"/>
                        </w:rPr>
                        <w:tab/>
                      </w:r>
                      <w:r w:rsidRPr="003046FA">
                        <w:rPr>
                          <w:rFonts w:ascii="Lucida Console" w:hAnsi="Lucida Console" w:cs="Courier New"/>
                          <w:noProof/>
                          <w:sz w:val="14"/>
                          <w:szCs w:val="14"/>
                        </w:rPr>
                        <w:tab/>
                      </w:r>
                      <w:r w:rsidRPr="003046FA">
                        <w:rPr>
                          <w:rFonts w:ascii="Lucida Console" w:hAnsi="Lucida Console" w:cs="Courier New"/>
                          <w:noProof/>
                          <w:sz w:val="14"/>
                          <w:szCs w:val="14"/>
                        </w:rPr>
                        <w:tab/>
                        <w:t>P=i</w:t>
                      </w:r>
                      <w:r w:rsidRPr="003046FA">
                        <w:rPr>
                          <w:rFonts w:ascii="Lucida Console" w:hAnsi="Lucida Console" w:cs="Courier New"/>
                          <w:noProof/>
                          <w:sz w:val="14"/>
                          <w:szCs w:val="14"/>
                          <w:vertAlign w:val="subscript"/>
                        </w:rPr>
                        <w:t>q</w:t>
                      </w:r>
                    </w:p>
                    <w:p w:rsidR="006968AC" w:rsidRPr="003046FA" w:rsidRDefault="006968AC" w:rsidP="006968AC">
                      <w:pPr>
                        <w:rPr>
                          <w:rFonts w:ascii="Lucida Console" w:hAnsi="Lucida Console" w:cs="Courier New"/>
                          <w:noProof/>
                          <w:sz w:val="14"/>
                          <w:szCs w:val="14"/>
                        </w:rPr>
                      </w:pPr>
                      <w:r w:rsidRPr="003046FA">
                        <w:rPr>
                          <w:rFonts w:ascii="Lucida Console" w:hAnsi="Lucida Console" w:cs="Courier New"/>
                          <w:noProof/>
                          <w:sz w:val="14"/>
                          <w:szCs w:val="14"/>
                        </w:rPr>
                        <w:tab/>
                      </w:r>
                      <w:r w:rsidRPr="003046FA">
                        <w:rPr>
                          <w:rFonts w:ascii="Lucida Console" w:hAnsi="Lucida Console" w:cs="Courier New"/>
                          <w:noProof/>
                          <w:sz w:val="14"/>
                          <w:szCs w:val="14"/>
                        </w:rPr>
                        <w:tab/>
                      </w:r>
                      <w:r w:rsidRPr="003046FA">
                        <w:rPr>
                          <w:rFonts w:ascii="Lucida Console" w:hAnsi="Lucida Console" w:cs="Courier New"/>
                          <w:noProof/>
                          <w:sz w:val="14"/>
                          <w:szCs w:val="14"/>
                        </w:rPr>
                        <w:tab/>
                      </w:r>
                      <w:r w:rsidRPr="003046FA">
                        <w:rPr>
                          <w:rFonts w:ascii="Lucida Console" w:hAnsi="Lucida Console" w:cs="Courier New"/>
                          <w:noProof/>
                          <w:sz w:val="14"/>
                          <w:szCs w:val="14"/>
                        </w:rPr>
                        <w:tab/>
                        <w:t>end</w:t>
                      </w:r>
                    </w:p>
                    <w:p w:rsidR="006968AC" w:rsidRPr="003046FA" w:rsidRDefault="006968AC" w:rsidP="006968AC">
                      <w:pPr>
                        <w:rPr>
                          <w:rFonts w:ascii="Lucida Console" w:hAnsi="Lucida Console" w:cs="Courier New"/>
                          <w:noProof/>
                          <w:sz w:val="14"/>
                          <w:szCs w:val="14"/>
                        </w:rPr>
                      </w:pPr>
                      <w:r w:rsidRPr="003046FA">
                        <w:rPr>
                          <w:rFonts w:ascii="Lucida Console" w:hAnsi="Lucida Console" w:cs="Courier New"/>
                          <w:noProof/>
                          <w:sz w:val="14"/>
                          <w:szCs w:val="14"/>
                        </w:rPr>
                        <w:tab/>
                      </w:r>
                      <w:r w:rsidRPr="003046FA">
                        <w:rPr>
                          <w:rFonts w:ascii="Lucida Console" w:hAnsi="Lucida Console" w:cs="Courier New"/>
                          <w:noProof/>
                          <w:sz w:val="14"/>
                          <w:szCs w:val="14"/>
                        </w:rPr>
                        <w:tab/>
                      </w:r>
                      <w:r w:rsidRPr="003046FA">
                        <w:rPr>
                          <w:rFonts w:ascii="Lucida Console" w:hAnsi="Lucida Console" w:cs="Courier New"/>
                          <w:noProof/>
                          <w:sz w:val="14"/>
                          <w:szCs w:val="14"/>
                        </w:rPr>
                        <w:tab/>
                        <w:t>end</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ab/>
                      </w:r>
                      <w:r w:rsidRPr="003046FA">
                        <w:rPr>
                          <w:rFonts w:ascii="Lucida Console" w:hAnsi="Lucida Console"/>
                          <w:position w:val="10"/>
                          <w:sz w:val="14"/>
                          <w:szCs w:val="14"/>
                          <w:lang w:val="hu-HU"/>
                        </w:rPr>
                        <w:tab/>
                        <w:t>end</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ab/>
                        <w:t>end</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ab/>
                        <w:t>if i</w:t>
                      </w:r>
                      <w:r w:rsidRPr="003046FA">
                        <w:rPr>
                          <w:rFonts w:ascii="Lucida Console" w:hAnsi="Lucida Console"/>
                          <w:position w:val="10"/>
                          <w:sz w:val="14"/>
                          <w:szCs w:val="14"/>
                          <w:vertAlign w:val="subscript"/>
                          <w:lang w:val="hu-HU"/>
                        </w:rPr>
                        <w:t>q</w:t>
                      </w:r>
                      <w:r w:rsidRPr="003046FA">
                        <w:rPr>
                          <w:rFonts w:ascii="Lucida Console" w:hAnsi="Lucida Console"/>
                          <w:position w:val="10"/>
                          <w:sz w:val="14"/>
                          <w:szCs w:val="14"/>
                          <w:lang w:val="hu-HU"/>
                        </w:rPr>
                        <w:t xml:space="preserve"> is function call then</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ab/>
                        <w:t>begin</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ab/>
                      </w:r>
                      <w:r w:rsidRPr="003046FA">
                        <w:rPr>
                          <w:rFonts w:ascii="Lucida Console" w:hAnsi="Lucida Console"/>
                          <w:position w:val="10"/>
                          <w:sz w:val="14"/>
                          <w:szCs w:val="14"/>
                          <w:lang w:val="hu-HU"/>
                        </w:rPr>
                        <w:tab/>
                        <w:t>AssignParams(i</w:t>
                      </w:r>
                      <w:r w:rsidRPr="003046FA">
                        <w:rPr>
                          <w:rFonts w:ascii="Lucida Console" w:hAnsi="Lucida Console"/>
                          <w:position w:val="10"/>
                          <w:sz w:val="14"/>
                          <w:szCs w:val="14"/>
                          <w:vertAlign w:val="subscript"/>
                          <w:lang w:val="hu-HU"/>
                        </w:rPr>
                        <w:t>q</w:t>
                      </w:r>
                      <w:r w:rsidRPr="003046FA">
                        <w:rPr>
                          <w:rFonts w:ascii="Lucida Console" w:hAnsi="Lucida Console"/>
                          <w:position w:val="10"/>
                          <w:sz w:val="14"/>
                          <w:szCs w:val="14"/>
                          <w:lang w:val="hu-HU"/>
                        </w:rPr>
                        <w:t>)</w:t>
                      </w:r>
                      <w:r w:rsidRPr="003046FA">
                        <w:rPr>
                          <w:rFonts w:ascii="Lucida Console" w:hAnsi="Lucida Console"/>
                          <w:position w:val="10"/>
                          <w:sz w:val="14"/>
                          <w:szCs w:val="14"/>
                          <w:lang w:val="hu-HU"/>
                        </w:rPr>
                        <w:tab/>
                      </w:r>
                    </w:p>
                    <w:p w:rsidR="006968AC" w:rsidRPr="003046FA" w:rsidRDefault="006968AC" w:rsidP="006968AC">
                      <w:pPr>
                        <w:ind w:right="72" w:firstLine="284"/>
                        <w:rPr>
                          <w:rFonts w:ascii="Lucida Console" w:hAnsi="Lucida Console"/>
                          <w:position w:val="10"/>
                          <w:sz w:val="14"/>
                          <w:szCs w:val="14"/>
                          <w:lang w:val="hu-HU"/>
                        </w:rPr>
                      </w:pPr>
                      <w:r w:rsidRPr="003046FA">
                        <w:rPr>
                          <w:rFonts w:ascii="Lucida Console" w:hAnsi="Lucida Console"/>
                          <w:position w:val="10"/>
                          <w:sz w:val="14"/>
                          <w:szCs w:val="14"/>
                          <w:lang w:val="hu-HU"/>
                        </w:rPr>
                        <w:t>end</w:t>
                      </w:r>
                    </w:p>
                    <w:p w:rsidR="006968AC" w:rsidRPr="003046FA" w:rsidRDefault="006968AC" w:rsidP="006968AC">
                      <w:pPr>
                        <w:ind w:right="72"/>
                        <w:rPr>
                          <w:rFonts w:ascii="Lucida Console" w:hAnsi="Lucida Console"/>
                          <w:position w:val="10"/>
                          <w:sz w:val="14"/>
                          <w:szCs w:val="14"/>
                          <w:lang w:val="hu-HU"/>
                        </w:rPr>
                      </w:pPr>
                      <w:r w:rsidRPr="003046FA">
                        <w:rPr>
                          <w:rFonts w:ascii="Lucida Console" w:hAnsi="Lucida Console"/>
                          <w:position w:val="10"/>
                          <w:sz w:val="14"/>
                          <w:szCs w:val="14"/>
                          <w:lang w:val="hu-HU"/>
                        </w:rPr>
                        <w:t>end</w:t>
                      </w:r>
                    </w:p>
                  </w:txbxContent>
                </v:textbox>
              </v:shape>
              <v:shape id="_x0000_s1112" type="#_x0000_t202" style="position:absolute;left:1356;top:10864;width:4665;height:360;mso-position-vertical-relative:page" o:allowoverlap="f" stroked="f">
                <v:textbox style="mso-next-textbox:#_x0000_s1112" inset="0,0,0,0">
                  <w:txbxContent>
                    <w:p w:rsidR="006968AC" w:rsidRPr="00A91C48" w:rsidRDefault="006968AC" w:rsidP="006968AC">
                      <w:pPr>
                        <w:pStyle w:val="Caption"/>
                        <w:rPr>
                          <w:noProof/>
                        </w:rPr>
                      </w:pPr>
                      <w:bookmarkStart w:id="4" w:name="_Ref131147959"/>
                      <w:r>
                        <w:t xml:space="preserve">Listing </w:t>
                      </w:r>
                      <w:bookmarkEnd w:id="4"/>
                      <w:r w:rsidR="00F366A7">
                        <w:t>3</w:t>
                      </w:r>
                      <w:r w:rsidRPr="004B0F11">
                        <w:rPr>
                          <w:b w:val="0"/>
                        </w:rPr>
                        <w:t>:</w:t>
                      </w:r>
                      <w:r>
                        <w:t xml:space="preserve"> </w:t>
                      </w:r>
                      <w:r w:rsidRPr="004B0F11">
                        <w:rPr>
                          <w:b w:val="0"/>
                        </w:rPr>
                        <w:t>Symptom analyzer</w:t>
                      </w:r>
                    </w:p>
                  </w:txbxContent>
                </v:textbox>
              </v:shape>
            </v:group>
            <w10:wrap type="topAndBottom"/>
          </v:group>
        </w:pict>
      </w:r>
    </w:p>
    <w:p w:rsidR="00DC4909" w:rsidRPr="00DC4909" w:rsidRDefault="00DC4909" w:rsidP="00DC4909"/>
    <w:p w:rsidR="00921A18" w:rsidRDefault="00921A18" w:rsidP="00E12604">
      <w:pPr>
        <w:widowControl w:val="0"/>
        <w:ind w:right="72"/>
        <w:jc w:val="both"/>
        <w:rPr>
          <w:position w:val="10"/>
          <w:sz w:val="20"/>
        </w:rPr>
      </w:pPr>
      <w:r>
        <w:rPr>
          <w:position w:val="10"/>
          <w:sz w:val="20"/>
        </w:rPr>
        <w:t xml:space="preserve">In C++ parameters can be passed via one of the following methods: by value, by address, and by reference. </w:t>
      </w:r>
    </w:p>
    <w:p w:rsidR="00921A18" w:rsidRDefault="00921A18" w:rsidP="00E12604">
      <w:pPr>
        <w:widowControl w:val="0"/>
        <w:ind w:right="72"/>
        <w:jc w:val="both"/>
        <w:rPr>
          <w:position w:val="10"/>
          <w:sz w:val="20"/>
        </w:rPr>
      </w:pPr>
      <w:r>
        <w:rPr>
          <w:position w:val="10"/>
          <w:sz w:val="20"/>
        </w:rPr>
        <w:t xml:space="preserve">Within a function any assignment to a parameter that has previously been passed by reference will not take effect outside </w:t>
      </w:r>
      <w:r>
        <w:rPr>
          <w:position w:val="10"/>
          <w:sz w:val="20"/>
        </w:rPr>
        <w:lastRenderedPageBreak/>
        <w:t>the function, yet these assignments can alter the execution path through the return value of the function. A parameter passing by value can be modeled as an assignment to a local variable.</w:t>
      </w:r>
    </w:p>
    <w:p w:rsidR="00921A18" w:rsidRDefault="00921A18" w:rsidP="00E12604">
      <w:pPr>
        <w:widowControl w:val="0"/>
        <w:ind w:right="74"/>
        <w:jc w:val="both"/>
        <w:rPr>
          <w:position w:val="10"/>
          <w:sz w:val="20"/>
        </w:rPr>
      </w:pPr>
      <w:r>
        <w:rPr>
          <w:position w:val="10"/>
          <w:sz w:val="20"/>
        </w:rPr>
        <w:t>Parameter passing by address means the passing of pointer variables. Any assignment to a pointer variable within a fun</w:t>
      </w:r>
      <w:r>
        <w:rPr>
          <w:position w:val="10"/>
          <w:sz w:val="20"/>
        </w:rPr>
        <w:t>c</w:t>
      </w:r>
      <w:r>
        <w:rPr>
          <w:position w:val="10"/>
          <w:sz w:val="20"/>
        </w:rPr>
        <w:t>tion will not cause any side effect outside. Nevertheless, with the modification of the pointed memory location via der</w:t>
      </w:r>
      <w:r>
        <w:rPr>
          <w:position w:val="10"/>
          <w:sz w:val="20"/>
        </w:rPr>
        <w:t>e</w:t>
      </w:r>
      <w:r>
        <w:rPr>
          <w:position w:val="10"/>
          <w:sz w:val="20"/>
        </w:rPr>
        <w:t>ference (*) operator side effects may occur. Passing by address can be thought of as introducing a new local pointer var</w:t>
      </w:r>
      <w:r>
        <w:rPr>
          <w:position w:val="10"/>
          <w:sz w:val="20"/>
        </w:rPr>
        <w:t>i</w:t>
      </w:r>
      <w:r>
        <w:rPr>
          <w:position w:val="10"/>
          <w:sz w:val="20"/>
        </w:rPr>
        <w:t>able originally set to the same memory location as the pointed memory location of the actual parameter.</w:t>
      </w:r>
    </w:p>
    <w:p w:rsidR="00921A18" w:rsidRDefault="00921A18" w:rsidP="00E12604">
      <w:pPr>
        <w:widowControl w:val="0"/>
        <w:ind w:right="72"/>
        <w:jc w:val="both"/>
        <w:rPr>
          <w:position w:val="10"/>
          <w:sz w:val="20"/>
        </w:rPr>
      </w:pPr>
      <w:r>
        <w:rPr>
          <w:position w:val="10"/>
          <w:sz w:val="20"/>
        </w:rPr>
        <w:t>Since a reference can be regarded as the synonym of a memory location, any modification to a parameter passed by re</w:t>
      </w:r>
      <w:r>
        <w:rPr>
          <w:position w:val="10"/>
          <w:sz w:val="20"/>
        </w:rPr>
        <w:t>f</w:t>
      </w:r>
      <w:r>
        <w:rPr>
          <w:position w:val="10"/>
          <w:sz w:val="20"/>
        </w:rPr>
        <w:t>erence will take effect outside the function.</w:t>
      </w:r>
    </w:p>
    <w:p w:rsidR="00921A18" w:rsidRDefault="00921A18" w:rsidP="00E12604">
      <w:pPr>
        <w:widowControl w:val="0"/>
        <w:ind w:right="72"/>
        <w:jc w:val="both"/>
        <w:rPr>
          <w:position w:val="10"/>
          <w:sz w:val="20"/>
        </w:rPr>
      </w:pPr>
      <w:r>
        <w:rPr>
          <w:position w:val="10"/>
          <w:sz w:val="20"/>
        </w:rPr>
        <w:t xml:space="preserve">The three cases are summarized in </w:t>
      </w:r>
      <w:fldSimple w:instr=" REF _Ref131150951 \h  \* MERGEFORMAT ">
        <w:r w:rsidR="006F0929" w:rsidRPr="006F0929">
          <w:rPr>
            <w:position w:val="10"/>
            <w:sz w:val="20"/>
          </w:rPr>
          <w:t>Table 2</w:t>
        </w:r>
      </w:fldSimple>
      <w:r w:rsidR="00EA4450">
        <w:rPr>
          <w:position w:val="10"/>
          <w:sz w:val="20"/>
        </w:rPr>
        <w:t xml:space="preserve"> </w:t>
      </w:r>
      <w:r>
        <w:rPr>
          <w:position w:val="10"/>
          <w:sz w:val="20"/>
        </w:rPr>
        <w:t>using the previously introduced notation. Please note that j represents the a</w:t>
      </w:r>
      <w:r>
        <w:rPr>
          <w:position w:val="10"/>
          <w:sz w:val="20"/>
        </w:rPr>
        <w:t>c</w:t>
      </w:r>
      <w:r>
        <w:rPr>
          <w:position w:val="10"/>
          <w:sz w:val="20"/>
        </w:rPr>
        <w:t>tual parameter, while i is the formal parameter.</w:t>
      </w:r>
    </w:p>
    <w:p w:rsidR="00921A18" w:rsidRDefault="00921A18" w:rsidP="00E12604">
      <w:pPr>
        <w:widowControl w:val="0"/>
        <w:ind w:right="72"/>
        <w:jc w:val="both"/>
        <w:rPr>
          <w:position w:val="10"/>
          <w:sz w:val="20"/>
        </w:rPr>
      </w:pPr>
      <w:r>
        <w:rPr>
          <w:position w:val="10"/>
          <w:sz w:val="20"/>
        </w:rPr>
        <w:t>In order to complete our extension, we have to cover the handling of return values. The return statement can also be sub</w:t>
      </w:r>
      <w:r>
        <w:rPr>
          <w:position w:val="10"/>
          <w:sz w:val="20"/>
        </w:rPr>
        <w:t>s</w:t>
      </w:r>
      <w:r>
        <w:rPr>
          <w:position w:val="10"/>
          <w:sz w:val="20"/>
        </w:rPr>
        <w:t xml:space="preserve">tituted by a virtual assignment. Namely, return I; can be exchanged to the </w:t>
      </w:r>
      <w:r w:rsidRPr="00691C96">
        <w:rPr>
          <w:i/>
          <w:position w:val="10"/>
          <w:sz w:val="20"/>
        </w:rPr>
        <w:t>actal_retvar=I</w:t>
      </w:r>
      <w:r>
        <w:rPr>
          <w:position w:val="10"/>
          <w:sz w:val="20"/>
        </w:rPr>
        <w:t xml:space="preserve"> assignment operation. This way we can trace back the problem of return values to different parameter passing methods. </w:t>
      </w:r>
    </w:p>
    <w:p w:rsidR="00B45EBE" w:rsidRDefault="00921A18" w:rsidP="00B45EBE">
      <w:pPr>
        <w:widowControl w:val="0"/>
        <w:ind w:right="72"/>
        <w:jc w:val="both"/>
        <w:rPr>
          <w:position w:val="10"/>
          <w:sz w:val="20"/>
        </w:rPr>
      </w:pPr>
      <w:r>
        <w:rPr>
          <w:position w:val="10"/>
          <w:sz w:val="20"/>
        </w:rPr>
        <w:t>The pseudo-code of the inter-procedural algorithm (which is basically the same as the intra-procedural version) can be seen in</w:t>
      </w:r>
      <w:r w:rsidR="00297DEC">
        <w:rPr>
          <w:position w:val="10"/>
          <w:sz w:val="20"/>
        </w:rPr>
        <w:t xml:space="preserve"> </w:t>
      </w:r>
      <w:fldSimple w:instr=" REF _Ref131147959 \h  \* MERGEFORMAT ">
        <w:r w:rsidR="006F0929" w:rsidRPr="006F0929">
          <w:rPr>
            <w:position w:val="10"/>
            <w:sz w:val="20"/>
          </w:rPr>
          <w:t xml:space="preserve">Listing </w:t>
        </w:r>
      </w:fldSimple>
      <w:r w:rsidR="00F366A7">
        <w:rPr>
          <w:position w:val="10"/>
          <w:sz w:val="20"/>
        </w:rPr>
        <w:t>3</w:t>
      </w:r>
      <w:r>
        <w:rPr>
          <w:position w:val="10"/>
          <w:sz w:val="20"/>
        </w:rPr>
        <w:t>.</w:t>
      </w:r>
    </w:p>
    <w:p w:rsidR="00B45EBE" w:rsidRDefault="00B45EBE" w:rsidP="00B45EBE">
      <w:pPr>
        <w:widowControl w:val="0"/>
        <w:ind w:right="72"/>
        <w:jc w:val="both"/>
        <w:rPr>
          <w:position w:val="10"/>
          <w:sz w:val="20"/>
        </w:rPr>
      </w:pPr>
    </w:p>
    <w:p w:rsidR="00921A18" w:rsidRPr="00B45EBE" w:rsidRDefault="00C15F8E" w:rsidP="00B45EBE">
      <w:pPr>
        <w:pStyle w:val="Heading1"/>
        <w:rPr>
          <w:rFonts w:ascii="Times New Roman" w:hAnsi="Times New Roman"/>
          <w:b/>
          <w:bCs/>
        </w:rPr>
      </w:pPr>
      <w:r w:rsidRPr="00B45EBE">
        <w:rPr>
          <w:rFonts w:ascii="Times New Roman" w:hAnsi="Times New Roman"/>
          <w:b/>
          <w:bCs/>
        </w:rPr>
        <w:t xml:space="preserve">6 </w:t>
      </w:r>
      <w:r w:rsidR="00921A18" w:rsidRPr="00B45EBE">
        <w:rPr>
          <w:rFonts w:ascii="Times New Roman" w:hAnsi="Times New Roman"/>
          <w:b/>
          <w:bCs/>
        </w:rPr>
        <w:t xml:space="preserve">Finding </w:t>
      </w:r>
      <w:r w:rsidR="001B345D" w:rsidRPr="00B45EBE">
        <w:rPr>
          <w:rFonts w:ascii="Times New Roman" w:hAnsi="Times New Roman"/>
          <w:b/>
          <w:bCs/>
        </w:rPr>
        <w:t xml:space="preserve">influencing </w:t>
      </w:r>
      <w:r w:rsidR="00921A18" w:rsidRPr="00B45EBE">
        <w:rPr>
          <w:rFonts w:ascii="Times New Roman" w:hAnsi="Times New Roman"/>
          <w:b/>
          <w:bCs/>
        </w:rPr>
        <w:t>input variables</w:t>
      </w:r>
    </w:p>
    <w:p w:rsidR="00921A18" w:rsidRDefault="00921A18" w:rsidP="00E12604">
      <w:pPr>
        <w:widowControl w:val="0"/>
        <w:ind w:right="72"/>
        <w:rPr>
          <w:sz w:val="20"/>
        </w:rPr>
      </w:pPr>
    </w:p>
    <w:p w:rsidR="00921A18" w:rsidRPr="00836CD6" w:rsidRDefault="00921A18" w:rsidP="00E12604">
      <w:pPr>
        <w:widowControl w:val="0"/>
        <w:ind w:right="74"/>
        <w:jc w:val="both"/>
        <w:rPr>
          <w:position w:val="10"/>
          <w:sz w:val="20"/>
        </w:rPr>
      </w:pPr>
      <w:r w:rsidRPr="00836CD6">
        <w:rPr>
          <w:position w:val="10"/>
          <w:sz w:val="20"/>
        </w:rPr>
        <w:t>In theory, we could either apply a backward or a forward algorithm to find those input variables that have an influence on the statement that causes ineffectiveness. However, since in the first step we developed and applied a forward method, it would be more comfortable to extend that and keep the key concept. As we will see, with very little adjustment the pr</w:t>
      </w:r>
      <w:r w:rsidRPr="00836CD6">
        <w:rPr>
          <w:position w:val="10"/>
          <w:sz w:val="20"/>
        </w:rPr>
        <w:t>e</w:t>
      </w:r>
      <w:r w:rsidRPr="00836CD6">
        <w:rPr>
          <w:position w:val="10"/>
          <w:sz w:val="20"/>
        </w:rPr>
        <w:t>vious algorithm can be tuned to solve our second problem. Consequently, the two stages can share the same implement</w:t>
      </w:r>
      <w:r w:rsidRPr="00836CD6">
        <w:rPr>
          <w:position w:val="10"/>
          <w:sz w:val="20"/>
        </w:rPr>
        <w:t>a</w:t>
      </w:r>
      <w:r w:rsidRPr="00836CD6">
        <w:rPr>
          <w:position w:val="10"/>
          <w:sz w:val="20"/>
        </w:rPr>
        <w:t>tion.</w:t>
      </w:r>
    </w:p>
    <w:p w:rsidR="00921A18" w:rsidRPr="00836CD6" w:rsidRDefault="00921A18" w:rsidP="00E12604">
      <w:pPr>
        <w:widowControl w:val="0"/>
        <w:ind w:right="72"/>
        <w:jc w:val="both"/>
        <w:rPr>
          <w:position w:val="10"/>
          <w:sz w:val="20"/>
        </w:rPr>
      </w:pPr>
      <w:r w:rsidRPr="00836CD6">
        <w:rPr>
          <w:position w:val="10"/>
          <w:sz w:val="20"/>
        </w:rPr>
        <w:t>The main steps of the algorithm include:</w:t>
      </w:r>
    </w:p>
    <w:p w:rsidR="00921A18" w:rsidRPr="00836CD6" w:rsidRDefault="00921A18" w:rsidP="00E12604">
      <w:pPr>
        <w:widowControl w:val="0"/>
        <w:numPr>
          <w:ilvl w:val="0"/>
          <w:numId w:val="4"/>
        </w:numPr>
        <w:tabs>
          <w:tab w:val="clear" w:pos="720"/>
          <w:tab w:val="num" w:pos="567"/>
        </w:tabs>
        <w:ind w:left="567" w:right="72" w:hanging="357"/>
        <w:jc w:val="both"/>
        <w:rPr>
          <w:position w:val="10"/>
          <w:sz w:val="20"/>
        </w:rPr>
      </w:pPr>
      <w:r w:rsidRPr="00836CD6">
        <w:rPr>
          <w:position w:val="10"/>
          <w:sz w:val="20"/>
        </w:rPr>
        <w:t>Finding variable definitions of input variables. An input variable can be a constant definition, data read from sta</w:t>
      </w:r>
      <w:r w:rsidRPr="00836CD6">
        <w:rPr>
          <w:position w:val="10"/>
          <w:sz w:val="20"/>
        </w:rPr>
        <w:t>n</w:t>
      </w:r>
      <w:r w:rsidRPr="00836CD6">
        <w:rPr>
          <w:position w:val="10"/>
          <w:sz w:val="20"/>
        </w:rPr>
        <w:t>dard input/file, any parameter of main, or a default parameter of a function.</w:t>
      </w:r>
    </w:p>
    <w:p w:rsidR="002722A0" w:rsidRDefault="00921A18" w:rsidP="00E12604">
      <w:pPr>
        <w:widowControl w:val="0"/>
        <w:numPr>
          <w:ilvl w:val="0"/>
          <w:numId w:val="4"/>
        </w:numPr>
        <w:tabs>
          <w:tab w:val="clear" w:pos="720"/>
          <w:tab w:val="num" w:pos="567"/>
        </w:tabs>
        <w:ind w:left="567" w:right="72" w:hanging="357"/>
        <w:jc w:val="both"/>
        <w:rPr>
          <w:position w:val="10"/>
          <w:sz w:val="20"/>
        </w:rPr>
      </w:pPr>
      <w:r w:rsidRPr="00836CD6">
        <w:rPr>
          <w:position w:val="10"/>
          <w:sz w:val="20"/>
        </w:rPr>
        <w:t>We perform the previously described impact analysis with the difference that we also keep track of effective input variables</w:t>
      </w:r>
      <w:r w:rsidR="00A6712A" w:rsidRPr="00836CD6">
        <w:rPr>
          <w:position w:val="10"/>
          <w:sz w:val="20"/>
        </w:rPr>
        <w:t xml:space="preserve"> and omit those parts of the algorithm that identify symptoms</w:t>
      </w:r>
      <w:r w:rsidRPr="00836CD6">
        <w:rPr>
          <w:position w:val="10"/>
          <w:sz w:val="20"/>
        </w:rPr>
        <w:t>. Since we are unaware of at which pred</w:t>
      </w:r>
      <w:r w:rsidRPr="00836CD6">
        <w:rPr>
          <w:position w:val="10"/>
          <w:sz w:val="20"/>
        </w:rPr>
        <w:t>i</w:t>
      </w:r>
      <w:r w:rsidRPr="00836CD6">
        <w:rPr>
          <w:position w:val="10"/>
          <w:sz w:val="20"/>
        </w:rPr>
        <w:t xml:space="preserve">cate should the execution path be altered, we monitor each predicate. </w:t>
      </w:r>
    </w:p>
    <w:p w:rsidR="00921A18" w:rsidRDefault="00921A18" w:rsidP="00E12604">
      <w:pPr>
        <w:widowControl w:val="0"/>
        <w:ind w:right="72"/>
        <w:rPr>
          <w:position w:val="10"/>
          <w:sz w:val="20"/>
        </w:rPr>
      </w:pPr>
      <w:r w:rsidRPr="00836CD6">
        <w:rPr>
          <w:position w:val="10"/>
          <w:sz w:val="20"/>
        </w:rPr>
        <w:t>In the following we detail only the intra-procedural version of the algorithm, since the inter-procedural version remains unchanged.</w:t>
      </w:r>
    </w:p>
    <w:p w:rsidR="004F09B8" w:rsidRDefault="003521BF" w:rsidP="00E12604">
      <w:pPr>
        <w:widowControl w:val="0"/>
        <w:numPr>
          <w:ilvl w:val="0"/>
          <w:numId w:val="20"/>
        </w:numPr>
        <w:tabs>
          <w:tab w:val="clear" w:pos="720"/>
          <w:tab w:val="num" w:pos="567"/>
        </w:tabs>
        <w:ind w:left="567" w:right="72"/>
        <w:jc w:val="both"/>
        <w:rPr>
          <w:position w:val="10"/>
          <w:sz w:val="20"/>
        </w:rPr>
      </w:pPr>
      <w:r w:rsidRPr="00836CD6">
        <w:rPr>
          <w:position w:val="10"/>
          <w:sz w:val="20"/>
        </w:rPr>
        <w:t xml:space="preserve">The set </w:t>
      </w:r>
      <w:r w:rsidRPr="00836CD6">
        <w:rPr>
          <w:i/>
          <w:position w:val="10"/>
          <w:sz w:val="20"/>
        </w:rPr>
        <w:t>Affect</w:t>
      </w:r>
      <w:r w:rsidRPr="00836CD6">
        <w:rPr>
          <w:position w:val="10"/>
          <w:sz w:val="20"/>
        </w:rPr>
        <w:t xml:space="preserve"> will contain variables directly or indirectly affected by any input variables. We index the elements of Affect with the input variable that has an influence on that specific variable. This means that </w:t>
      </w:r>
      <w:r w:rsidRPr="00836CD6">
        <w:rPr>
          <w:i/>
          <w:position w:val="10"/>
          <w:sz w:val="20"/>
        </w:rPr>
        <w:t>Affect</w:t>
      </w:r>
      <w:r w:rsidRPr="00836CD6">
        <w:rPr>
          <w:position w:val="10"/>
          <w:sz w:val="20"/>
        </w:rPr>
        <w:t xml:space="preserve"> might co</w:t>
      </w:r>
      <w:r w:rsidRPr="00836CD6">
        <w:rPr>
          <w:position w:val="10"/>
          <w:sz w:val="20"/>
        </w:rPr>
        <w:t>n</w:t>
      </w:r>
      <w:r w:rsidRPr="00836CD6">
        <w:rPr>
          <w:position w:val="10"/>
          <w:sz w:val="20"/>
        </w:rPr>
        <w:t>tain the same variable multiple times with different indices related to input variables.</w:t>
      </w:r>
    </w:p>
    <w:p w:rsidR="004F09B8" w:rsidRPr="00836CD6" w:rsidRDefault="003521BF" w:rsidP="00E12604">
      <w:pPr>
        <w:widowControl w:val="0"/>
        <w:numPr>
          <w:ilvl w:val="0"/>
          <w:numId w:val="20"/>
        </w:numPr>
        <w:tabs>
          <w:tab w:val="clear" w:pos="720"/>
          <w:tab w:val="num" w:pos="567"/>
        </w:tabs>
        <w:ind w:left="567" w:right="72"/>
        <w:jc w:val="both"/>
        <w:rPr>
          <w:position w:val="10"/>
          <w:sz w:val="20"/>
        </w:rPr>
      </w:pPr>
      <w:r w:rsidRPr="00836CD6">
        <w:rPr>
          <w:position w:val="10"/>
          <w:sz w:val="20"/>
        </w:rPr>
        <w:t>Traverse along the execution path from the first statement, and consider each statement i</w:t>
      </w:r>
      <w:r w:rsidRPr="00836CD6">
        <w:rPr>
          <w:position w:val="10"/>
          <w:sz w:val="20"/>
          <w:vertAlign w:val="subscript"/>
        </w:rPr>
        <w:t>q.</w:t>
      </w:r>
      <w:r w:rsidRPr="00836CD6">
        <w:rPr>
          <w:position w:val="10"/>
          <w:sz w:val="20"/>
        </w:rPr>
        <w:t xml:space="preserve"> Based on the type of i</w:t>
      </w:r>
      <w:r w:rsidRPr="00836CD6">
        <w:rPr>
          <w:position w:val="10"/>
          <w:sz w:val="20"/>
          <w:vertAlign w:val="subscript"/>
        </w:rPr>
        <w:t>q.</w:t>
      </w:r>
      <w:r w:rsidRPr="00836CD6">
        <w:rPr>
          <w:position w:val="10"/>
          <w:sz w:val="20"/>
        </w:rPr>
        <w:t>, the behavior of the algorithm differs.</w:t>
      </w:r>
    </w:p>
    <w:p w:rsidR="004F09B8" w:rsidRPr="00442908" w:rsidRDefault="003521BF" w:rsidP="00E12604">
      <w:pPr>
        <w:widowControl w:val="0"/>
        <w:numPr>
          <w:ilvl w:val="0"/>
          <w:numId w:val="20"/>
        </w:numPr>
        <w:tabs>
          <w:tab w:val="clear" w:pos="720"/>
          <w:tab w:val="num" w:pos="567"/>
        </w:tabs>
        <w:ind w:left="567" w:right="74" w:hanging="357"/>
        <w:jc w:val="both"/>
        <w:rPr>
          <w:position w:val="10"/>
          <w:sz w:val="20"/>
          <w:u w:val="single"/>
        </w:rPr>
      </w:pPr>
      <w:r w:rsidRPr="00836CD6">
        <w:rPr>
          <w:position w:val="10"/>
          <w:sz w:val="20"/>
        </w:rPr>
        <w:t>If i</w:t>
      </w:r>
      <w:r w:rsidRPr="00836CD6">
        <w:rPr>
          <w:position w:val="10"/>
          <w:sz w:val="20"/>
          <w:vertAlign w:val="subscript"/>
        </w:rPr>
        <w:t>q.</w:t>
      </w:r>
      <w:r w:rsidRPr="00836CD6">
        <w:rPr>
          <w:position w:val="10"/>
          <w:sz w:val="20"/>
        </w:rPr>
        <w:t xml:space="preserve"> is an input statement, and variable </w:t>
      </w:r>
      <w:r w:rsidRPr="00836CD6">
        <w:rPr>
          <w:i/>
          <w:iCs/>
          <w:position w:val="10"/>
          <w:sz w:val="20"/>
        </w:rPr>
        <w:t>d</w:t>
      </w:r>
      <w:r w:rsidRPr="00836CD6">
        <w:rPr>
          <w:position w:val="10"/>
          <w:sz w:val="20"/>
        </w:rPr>
        <w:t xml:space="preserve"> will be assigned at i</w:t>
      </w:r>
      <w:r w:rsidRPr="00836CD6">
        <w:rPr>
          <w:position w:val="10"/>
          <w:sz w:val="20"/>
          <w:vertAlign w:val="subscript"/>
        </w:rPr>
        <w:t>q.</w:t>
      </w:r>
      <w:r w:rsidRPr="00836CD6">
        <w:rPr>
          <w:position w:val="10"/>
          <w:sz w:val="20"/>
        </w:rPr>
        <w:t xml:space="preserve">, </w:t>
      </w:r>
      <w:r w:rsidRPr="00C16BC7">
        <w:rPr>
          <w:position w:val="10"/>
          <w:sz w:val="20"/>
        </w:rPr>
        <w:t xml:space="preserve">then </w:t>
      </w:r>
      <w:r w:rsidRPr="00C16BC7">
        <w:rPr>
          <w:i/>
          <w:iCs/>
          <w:position w:val="10"/>
          <w:sz w:val="20"/>
        </w:rPr>
        <w:t>d</w:t>
      </w:r>
      <w:r w:rsidRPr="00C16BC7">
        <w:rPr>
          <w:i/>
          <w:iCs/>
          <w:position w:val="10"/>
          <w:sz w:val="20"/>
          <w:vertAlign w:val="subscript"/>
        </w:rPr>
        <w:t>(d)</w:t>
      </w:r>
      <w:r w:rsidRPr="00C16BC7">
        <w:rPr>
          <w:i/>
          <w:iCs/>
          <w:position w:val="10"/>
          <w:sz w:val="20"/>
        </w:rPr>
        <w:t xml:space="preserve"> </w:t>
      </w:r>
      <w:r w:rsidRPr="00C16BC7">
        <w:rPr>
          <w:i/>
          <w:iCs/>
          <w:position w:val="10"/>
          <w:sz w:val="20"/>
        </w:rPr>
        <w:sym w:font="Symbol" w:char="F0CE"/>
      </w:r>
      <w:r w:rsidRPr="00C16BC7">
        <w:rPr>
          <w:i/>
          <w:iCs/>
          <w:position w:val="10"/>
          <w:sz w:val="20"/>
        </w:rPr>
        <w:t>Affect</w:t>
      </w:r>
    </w:p>
    <w:p w:rsidR="00C16BC7" w:rsidRPr="00836CD6" w:rsidRDefault="00442908" w:rsidP="00E12604">
      <w:pPr>
        <w:widowControl w:val="0"/>
        <w:numPr>
          <w:ilvl w:val="0"/>
          <w:numId w:val="20"/>
        </w:numPr>
        <w:tabs>
          <w:tab w:val="clear" w:pos="720"/>
          <w:tab w:val="num" w:pos="567"/>
        </w:tabs>
        <w:ind w:left="567" w:right="74" w:hanging="357"/>
        <w:jc w:val="both"/>
        <w:rPr>
          <w:position w:val="10"/>
          <w:sz w:val="20"/>
          <w:u w:val="single"/>
        </w:rPr>
      </w:pPr>
      <w:r w:rsidRPr="00836CD6">
        <w:rPr>
          <w:position w:val="10"/>
          <w:sz w:val="20"/>
        </w:rPr>
        <w:t>If i</w:t>
      </w:r>
      <w:r w:rsidRPr="00836CD6">
        <w:rPr>
          <w:position w:val="10"/>
          <w:sz w:val="20"/>
          <w:vertAlign w:val="subscript"/>
        </w:rPr>
        <w:t>q.</w:t>
      </w:r>
      <w:r w:rsidRPr="00836CD6">
        <w:rPr>
          <w:position w:val="10"/>
          <w:sz w:val="20"/>
        </w:rPr>
        <w:t xml:space="preserve"> is a predicate, then only actually executed conditions should be evaluated. For each actually executed cond</w:t>
      </w:r>
      <w:r w:rsidRPr="00836CD6">
        <w:rPr>
          <w:position w:val="10"/>
          <w:sz w:val="20"/>
        </w:rPr>
        <w:t>i</w:t>
      </w:r>
      <w:r w:rsidRPr="00836CD6">
        <w:rPr>
          <w:position w:val="10"/>
          <w:sz w:val="20"/>
        </w:rPr>
        <w:t>tion</w:t>
      </w:r>
      <w:r>
        <w:rPr>
          <w:position w:val="10"/>
          <w:sz w:val="20"/>
        </w:rPr>
        <w:t xml:space="preserve"> a</w:t>
      </w:r>
      <w:r w:rsidRPr="00442908">
        <w:rPr>
          <w:position w:val="10"/>
          <w:sz w:val="20"/>
        </w:rPr>
        <w:t>nd for</w:t>
      </w:r>
      <w:r w:rsidRPr="00836CD6">
        <w:rPr>
          <w:position w:val="10"/>
          <w:sz w:val="20"/>
        </w:rPr>
        <w:t xml:space="preserve"> each actually used variable </w:t>
      </w:r>
      <w:r w:rsidR="00426C4F">
        <w:rPr>
          <w:position w:val="10"/>
          <w:sz w:val="20"/>
        </w:rPr>
        <w:t xml:space="preserve">if </w:t>
      </w:r>
      <w:r w:rsidRPr="00836CD6">
        <w:rPr>
          <w:i/>
          <w:iCs/>
          <w:position w:val="10"/>
          <w:sz w:val="20"/>
        </w:rPr>
        <w:t>u(v)</w:t>
      </w:r>
      <w:r w:rsidRPr="00C16BC7">
        <w:rPr>
          <w:i/>
          <w:iCs/>
          <w:position w:val="10"/>
          <w:sz w:val="20"/>
        </w:rPr>
        <w:sym w:font="Symbol" w:char="F0CE"/>
      </w:r>
      <w:r w:rsidRPr="00C16BC7">
        <w:rPr>
          <w:i/>
          <w:iCs/>
          <w:position w:val="10"/>
          <w:sz w:val="20"/>
        </w:rPr>
        <w:t>Affect</w:t>
      </w:r>
      <w:r w:rsidRPr="00D37038">
        <w:rPr>
          <w:iCs/>
          <w:position w:val="10"/>
          <w:sz w:val="20"/>
        </w:rPr>
        <w:t>,</w:t>
      </w:r>
      <w:r w:rsidRPr="00836CD6">
        <w:rPr>
          <w:iCs/>
          <w:position w:val="10"/>
          <w:sz w:val="20"/>
        </w:rPr>
        <w:t xml:space="preserve"> then </w:t>
      </w:r>
      <w:r w:rsidRPr="00836CD6">
        <w:rPr>
          <w:i/>
          <w:position w:val="10"/>
          <w:sz w:val="20"/>
        </w:rPr>
        <w:t xml:space="preserve">v </w:t>
      </w:r>
      <w:r w:rsidRPr="00836CD6">
        <w:rPr>
          <w:position w:val="10"/>
          <w:sz w:val="20"/>
        </w:rPr>
        <w:t>is added to effective input variable set of the pred</w:t>
      </w:r>
      <w:r w:rsidRPr="00836CD6">
        <w:rPr>
          <w:position w:val="10"/>
          <w:sz w:val="20"/>
        </w:rPr>
        <w:t>i</w:t>
      </w:r>
      <w:r w:rsidRPr="00836CD6">
        <w:rPr>
          <w:position w:val="10"/>
          <w:sz w:val="20"/>
        </w:rPr>
        <w:t>cate</w:t>
      </w:r>
    </w:p>
    <w:p w:rsidR="00921A18" w:rsidRPr="00836CD6" w:rsidRDefault="00921A18" w:rsidP="00E12604">
      <w:pPr>
        <w:widowControl w:val="0"/>
        <w:numPr>
          <w:ilvl w:val="0"/>
          <w:numId w:val="7"/>
        </w:numPr>
        <w:tabs>
          <w:tab w:val="clear" w:pos="720"/>
          <w:tab w:val="num" w:pos="567"/>
        </w:tabs>
        <w:ind w:left="567" w:right="72"/>
        <w:jc w:val="both"/>
        <w:rPr>
          <w:position w:val="10"/>
          <w:sz w:val="20"/>
        </w:rPr>
      </w:pPr>
      <w:r w:rsidRPr="00836CD6">
        <w:rPr>
          <w:position w:val="10"/>
          <w:sz w:val="20"/>
        </w:rPr>
        <w:t xml:space="preserve">If </w:t>
      </w:r>
      <w:r w:rsidR="00D934BB" w:rsidRPr="00836CD6">
        <w:rPr>
          <w:position w:val="10"/>
          <w:sz w:val="20"/>
        </w:rPr>
        <w:t>i</w:t>
      </w:r>
      <w:r w:rsidR="00A6712A" w:rsidRPr="00836CD6">
        <w:rPr>
          <w:position w:val="10"/>
          <w:sz w:val="20"/>
          <w:vertAlign w:val="subscript"/>
        </w:rPr>
        <w:t>q.</w:t>
      </w:r>
      <w:r w:rsidRPr="00836CD6">
        <w:rPr>
          <w:position w:val="10"/>
          <w:sz w:val="20"/>
        </w:rPr>
        <w:t xml:space="preserve"> is an assignment statement, then the defined variable is deleted from </w:t>
      </w:r>
      <w:r w:rsidRPr="00836CD6">
        <w:rPr>
          <w:i/>
          <w:position w:val="10"/>
          <w:sz w:val="20"/>
        </w:rPr>
        <w:t>Affect</w:t>
      </w:r>
      <w:r w:rsidR="00D707A9" w:rsidRPr="00836CD6">
        <w:rPr>
          <w:position w:val="10"/>
          <w:sz w:val="20"/>
        </w:rPr>
        <w:t xml:space="preserve"> with all indices</w:t>
      </w:r>
      <w:r w:rsidRPr="00836CD6">
        <w:rPr>
          <w:position w:val="10"/>
          <w:sz w:val="20"/>
        </w:rPr>
        <w:t xml:space="preserve">. If </w:t>
      </w:r>
      <w:r w:rsidR="00D707A9" w:rsidRPr="00836CD6">
        <w:rPr>
          <w:position w:val="10"/>
          <w:sz w:val="20"/>
        </w:rPr>
        <w:t>some input v</w:t>
      </w:r>
      <w:r w:rsidR="00D707A9" w:rsidRPr="00836CD6">
        <w:rPr>
          <w:position w:val="10"/>
          <w:sz w:val="20"/>
        </w:rPr>
        <w:t>a</w:t>
      </w:r>
      <w:r w:rsidR="00D707A9" w:rsidRPr="00836CD6">
        <w:rPr>
          <w:position w:val="10"/>
          <w:sz w:val="20"/>
        </w:rPr>
        <w:t xml:space="preserve">riables are used, </w:t>
      </w:r>
      <w:r w:rsidRPr="00836CD6">
        <w:rPr>
          <w:position w:val="10"/>
          <w:sz w:val="20"/>
        </w:rPr>
        <w:t xml:space="preserve">then the defined variable is added to </w:t>
      </w:r>
      <w:r w:rsidRPr="00836CD6">
        <w:rPr>
          <w:i/>
          <w:position w:val="10"/>
          <w:sz w:val="20"/>
        </w:rPr>
        <w:t>Affect</w:t>
      </w:r>
      <w:r w:rsidRPr="00836CD6">
        <w:rPr>
          <w:position w:val="10"/>
          <w:sz w:val="20"/>
        </w:rPr>
        <w:t xml:space="preserve"> index</w:t>
      </w:r>
      <w:r w:rsidR="00D707A9" w:rsidRPr="00836CD6">
        <w:rPr>
          <w:position w:val="10"/>
          <w:sz w:val="20"/>
        </w:rPr>
        <w:t>ed</w:t>
      </w:r>
      <w:r w:rsidRPr="00836CD6">
        <w:rPr>
          <w:position w:val="10"/>
          <w:sz w:val="20"/>
        </w:rPr>
        <w:t xml:space="preserve"> </w:t>
      </w:r>
      <w:r w:rsidR="00D707A9" w:rsidRPr="00836CD6">
        <w:rPr>
          <w:position w:val="10"/>
          <w:sz w:val="20"/>
        </w:rPr>
        <w:t xml:space="preserve">with </w:t>
      </w:r>
      <w:r w:rsidRPr="00836CD6">
        <w:rPr>
          <w:position w:val="10"/>
          <w:sz w:val="20"/>
        </w:rPr>
        <w:t>the</w:t>
      </w:r>
      <w:r w:rsidR="00D707A9" w:rsidRPr="00836CD6">
        <w:rPr>
          <w:position w:val="10"/>
          <w:sz w:val="20"/>
        </w:rPr>
        <w:t xml:space="preserve"> input variable.</w:t>
      </w:r>
      <w:r w:rsidR="00D74FD2">
        <w:rPr>
          <w:position w:val="10"/>
          <w:sz w:val="20"/>
        </w:rPr>
        <w:t xml:space="preserve"> </w:t>
      </w:r>
      <w:r w:rsidR="00D707A9" w:rsidRPr="00836CD6">
        <w:rPr>
          <w:position w:val="10"/>
          <w:sz w:val="20"/>
        </w:rPr>
        <w:t>If</w:t>
      </w:r>
      <w:r w:rsidRPr="00836CD6">
        <w:rPr>
          <w:position w:val="10"/>
          <w:sz w:val="20"/>
        </w:rPr>
        <w:t xml:space="preserve"> a </w:t>
      </w:r>
      <w:r w:rsidRPr="00D37038">
        <w:rPr>
          <w:i/>
          <w:position w:val="10"/>
          <w:sz w:val="20"/>
        </w:rPr>
        <w:t>j</w:t>
      </w:r>
      <w:r w:rsidRPr="00836CD6">
        <w:rPr>
          <w:position w:val="10"/>
          <w:sz w:val="20"/>
        </w:rPr>
        <w:t xml:space="preserve"> non-input vari</w:t>
      </w:r>
      <w:r w:rsidRPr="00836CD6">
        <w:rPr>
          <w:position w:val="10"/>
          <w:sz w:val="20"/>
        </w:rPr>
        <w:t>a</w:t>
      </w:r>
      <w:r w:rsidRPr="00836CD6">
        <w:rPr>
          <w:position w:val="10"/>
          <w:sz w:val="20"/>
        </w:rPr>
        <w:t>ble is used</w:t>
      </w:r>
      <w:r w:rsidR="00D707A9" w:rsidRPr="00836CD6">
        <w:rPr>
          <w:position w:val="10"/>
          <w:sz w:val="20"/>
        </w:rPr>
        <w:t>, for which j</w:t>
      </w:r>
      <w:r w:rsidR="00D707A9" w:rsidRPr="00836CD6">
        <w:rPr>
          <w:position w:val="10"/>
          <w:sz w:val="20"/>
          <w:vertAlign w:val="subscript"/>
        </w:rPr>
        <w:t>(</w:t>
      </w:r>
      <w:r w:rsidR="00D934BB" w:rsidRPr="00836CD6">
        <w:rPr>
          <w:position w:val="10"/>
          <w:sz w:val="20"/>
          <w:vertAlign w:val="subscript"/>
        </w:rPr>
        <w:t>v</w:t>
      </w:r>
      <w:r w:rsidR="00D707A9" w:rsidRPr="00C16BC7">
        <w:rPr>
          <w:position w:val="10"/>
          <w:sz w:val="20"/>
          <w:vertAlign w:val="subscript"/>
        </w:rPr>
        <w:t>)</w:t>
      </w:r>
      <w:r w:rsidR="00D707A9" w:rsidRPr="00C16BC7">
        <w:rPr>
          <w:i/>
          <w:iCs/>
          <w:position w:val="10"/>
          <w:sz w:val="20"/>
        </w:rPr>
        <w:t xml:space="preserve"> </w:t>
      </w:r>
      <w:r w:rsidR="00D707A9" w:rsidRPr="00C16BC7">
        <w:rPr>
          <w:i/>
          <w:iCs/>
          <w:position w:val="10"/>
          <w:sz w:val="20"/>
        </w:rPr>
        <w:sym w:font="Symbol" w:char="F0CE"/>
      </w:r>
      <w:r w:rsidR="00D707A9" w:rsidRPr="00C16BC7">
        <w:rPr>
          <w:i/>
          <w:iCs/>
          <w:position w:val="10"/>
          <w:sz w:val="20"/>
        </w:rPr>
        <w:t>Affect</w:t>
      </w:r>
      <w:r w:rsidRPr="00836CD6">
        <w:rPr>
          <w:position w:val="10"/>
          <w:sz w:val="20"/>
        </w:rPr>
        <w:t>, then d</w:t>
      </w:r>
      <w:r w:rsidR="00D707A9" w:rsidRPr="00836CD6">
        <w:rPr>
          <w:position w:val="10"/>
          <w:sz w:val="20"/>
          <w:vertAlign w:val="subscript"/>
        </w:rPr>
        <w:t>(</w:t>
      </w:r>
      <w:r w:rsidR="00D934BB" w:rsidRPr="00836CD6">
        <w:rPr>
          <w:position w:val="10"/>
          <w:sz w:val="20"/>
          <w:vertAlign w:val="subscript"/>
        </w:rPr>
        <w:t>v</w:t>
      </w:r>
      <w:r w:rsidR="00D707A9" w:rsidRPr="00836CD6">
        <w:rPr>
          <w:position w:val="10"/>
          <w:sz w:val="20"/>
          <w:vertAlign w:val="subscript"/>
        </w:rPr>
        <w:t>)</w:t>
      </w:r>
      <w:r w:rsidRPr="00836CD6">
        <w:rPr>
          <w:position w:val="10"/>
          <w:sz w:val="20"/>
        </w:rPr>
        <w:t xml:space="preserve"> is added to </w:t>
      </w:r>
      <w:r w:rsidR="00D707A9" w:rsidRPr="00836CD6">
        <w:rPr>
          <w:position w:val="10"/>
          <w:sz w:val="20"/>
        </w:rPr>
        <w:t>Affect</w:t>
      </w:r>
      <w:r w:rsidRPr="00836CD6">
        <w:rPr>
          <w:position w:val="10"/>
          <w:sz w:val="20"/>
        </w:rPr>
        <w:t>.</w:t>
      </w:r>
    </w:p>
    <w:p w:rsidR="00C16D50" w:rsidRPr="00C16D50" w:rsidRDefault="00921A18" w:rsidP="000538C0">
      <w:pPr>
        <w:widowControl w:val="0"/>
        <w:numPr>
          <w:ilvl w:val="0"/>
          <w:numId w:val="7"/>
        </w:numPr>
        <w:tabs>
          <w:tab w:val="clear" w:pos="720"/>
          <w:tab w:val="num" w:pos="567"/>
        </w:tabs>
        <w:ind w:left="567" w:right="72"/>
        <w:jc w:val="both"/>
        <w:rPr>
          <w:b/>
          <w:bCs/>
        </w:rPr>
      </w:pPr>
      <w:r w:rsidRPr="00C16D50">
        <w:rPr>
          <w:position w:val="10"/>
          <w:sz w:val="20"/>
        </w:rPr>
        <w:t xml:space="preserve">The </w:t>
      </w:r>
      <w:r w:rsidR="00BB4C12" w:rsidRPr="00C16D50">
        <w:rPr>
          <w:position w:val="10"/>
          <w:sz w:val="20"/>
        </w:rPr>
        <w:t>influencing input variables can be calculated as the</w:t>
      </w:r>
      <w:r w:rsidRPr="00C16D50">
        <w:rPr>
          <w:position w:val="10"/>
          <w:sz w:val="20"/>
        </w:rPr>
        <w:t xml:space="preserve"> the union of </w:t>
      </w:r>
      <w:r w:rsidR="00BB4C12" w:rsidRPr="00C16D50">
        <w:rPr>
          <w:position w:val="10"/>
          <w:sz w:val="20"/>
        </w:rPr>
        <w:t>effective input variable sets of the predicates</w:t>
      </w:r>
      <w:r w:rsidRPr="00C16D50">
        <w:rPr>
          <w:position w:val="10"/>
          <w:sz w:val="20"/>
        </w:rPr>
        <w:t>.</w:t>
      </w:r>
      <w:r w:rsidR="00005337" w:rsidRPr="00005337">
        <w:rPr>
          <w:rFonts w:ascii="Britannic Bold" w:hAnsi="Britannic Bold"/>
          <w:noProof/>
          <w:position w:val="10"/>
          <w:sz w:val="20"/>
          <w:lang w:eastAsia="en-US"/>
        </w:rPr>
        <w:pict>
          <v:shape id="_x0000_s1037" type="#_x0000_t202" style="position:absolute;left:0;text-align:left;margin-left:30.45pt;margin-top:889.3pt;width:168pt;height:12.25pt;z-index:251655168;mso-position-horizontal-relative:text;mso-position-vertical-relative:page" o:regroupid="3" stroked="f">
            <v:textbox style="mso-next-textbox:#_x0000_s1037;mso-fit-shape-to-text:t" inset="0,0,0,0">
              <w:txbxContent>
                <w:p w:rsidR="003521BF" w:rsidRPr="001E6EB7" w:rsidRDefault="003521BF" w:rsidP="004E5A1D">
                  <w:pPr>
                    <w:pStyle w:val="Caption"/>
                    <w:rPr>
                      <w:noProof/>
                    </w:rPr>
                  </w:pPr>
                  <w:r>
                    <w:t>Listing 3</w:t>
                  </w:r>
                  <w:r>
                    <w:rPr>
                      <w:b w:val="0"/>
                    </w:rPr>
                    <w:t>: Influencing input variables</w:t>
                  </w:r>
                </w:p>
              </w:txbxContent>
            </v:textbox>
            <w10:wrap anchory="page"/>
          </v:shape>
        </w:pict>
      </w:r>
    </w:p>
    <w:p w:rsidR="00921A18" w:rsidRPr="00C16D50" w:rsidRDefault="000E2ADB" w:rsidP="00C16D50">
      <w:pPr>
        <w:pStyle w:val="Heading1"/>
        <w:rPr>
          <w:rFonts w:ascii="Times New Roman" w:hAnsi="Times New Roman"/>
          <w:b/>
          <w:bCs/>
        </w:rPr>
      </w:pPr>
      <w:r w:rsidRPr="00C16D50">
        <w:rPr>
          <w:rFonts w:ascii="Times New Roman" w:hAnsi="Times New Roman"/>
          <w:b/>
          <w:bCs/>
        </w:rPr>
        <w:lastRenderedPageBreak/>
        <w:t>7 Full example</w:t>
      </w:r>
    </w:p>
    <w:p w:rsidR="00921A18" w:rsidRPr="00836CD6" w:rsidRDefault="00921A18" w:rsidP="00E12604">
      <w:pPr>
        <w:widowControl w:val="0"/>
        <w:ind w:right="72"/>
        <w:rPr>
          <w:position w:val="10"/>
          <w:sz w:val="20"/>
        </w:rPr>
      </w:pPr>
    </w:p>
    <w:p w:rsidR="00921A18" w:rsidRPr="00836CD6" w:rsidRDefault="00921A18" w:rsidP="00E12604">
      <w:pPr>
        <w:widowControl w:val="0"/>
        <w:ind w:right="72"/>
        <w:jc w:val="both"/>
        <w:rPr>
          <w:position w:val="10"/>
          <w:sz w:val="20"/>
        </w:rPr>
      </w:pPr>
      <w:r w:rsidRPr="00836CD6">
        <w:rPr>
          <w:position w:val="10"/>
          <w:sz w:val="20"/>
        </w:rPr>
        <w:t>In order to present the usability of the proposed solution, we show the two stages in work through a fully C++ compliant example</w:t>
      </w:r>
      <w:r w:rsidR="00D842B6">
        <w:rPr>
          <w:position w:val="10"/>
          <w:sz w:val="20"/>
        </w:rPr>
        <w:t xml:space="preserve"> in Listing </w:t>
      </w:r>
      <w:r w:rsidR="00F366A7">
        <w:rPr>
          <w:position w:val="10"/>
          <w:sz w:val="20"/>
        </w:rPr>
        <w:t>5</w:t>
      </w:r>
      <w:r w:rsidRPr="00836CD6">
        <w:rPr>
          <w:position w:val="10"/>
          <w:sz w:val="20"/>
        </w:rPr>
        <w:t>.</w:t>
      </w:r>
    </w:p>
    <w:p w:rsidR="00921A18" w:rsidRPr="00836CD6" w:rsidRDefault="00921A18" w:rsidP="00E12604">
      <w:pPr>
        <w:widowControl w:val="0"/>
        <w:ind w:right="72"/>
        <w:jc w:val="both"/>
        <w:rPr>
          <w:position w:val="10"/>
          <w:sz w:val="20"/>
        </w:rPr>
      </w:pPr>
      <w:r w:rsidRPr="00836CD6">
        <w:rPr>
          <w:position w:val="10"/>
          <w:sz w:val="20"/>
        </w:rPr>
        <w:t>The example deals with arithmetic operations. The operation is represent</w:t>
      </w:r>
      <w:r w:rsidR="00C745A1" w:rsidRPr="00836CD6">
        <w:rPr>
          <w:position w:val="10"/>
          <w:sz w:val="20"/>
        </w:rPr>
        <w:t>ed as an abstract class, and</w:t>
      </w:r>
      <w:r w:rsidRPr="00836CD6">
        <w:rPr>
          <w:position w:val="10"/>
          <w:sz w:val="20"/>
        </w:rPr>
        <w:t xml:space="preserve"> </w:t>
      </w:r>
      <w:r w:rsidR="00C745A1" w:rsidRPr="00836CD6">
        <w:rPr>
          <w:position w:val="10"/>
          <w:sz w:val="20"/>
        </w:rPr>
        <w:t>a</w:t>
      </w:r>
      <w:r w:rsidRPr="00836CD6">
        <w:rPr>
          <w:position w:val="10"/>
          <w:sz w:val="20"/>
        </w:rPr>
        <w:t xml:space="preserve">ll </w:t>
      </w:r>
      <w:r w:rsidR="00C745A1" w:rsidRPr="00836CD6">
        <w:rPr>
          <w:position w:val="10"/>
          <w:sz w:val="20"/>
        </w:rPr>
        <w:t xml:space="preserve">other </w:t>
      </w:r>
      <w:r w:rsidRPr="00836CD6">
        <w:rPr>
          <w:position w:val="10"/>
          <w:sz w:val="20"/>
        </w:rPr>
        <w:t>operations derive from this class. In this simplified source we use two operations: addition and multiplication.</w:t>
      </w:r>
    </w:p>
    <w:p w:rsidR="000D7445" w:rsidRPr="00836CD6" w:rsidRDefault="00005337" w:rsidP="00E12604">
      <w:pPr>
        <w:widowControl w:val="0"/>
        <w:ind w:right="72"/>
        <w:jc w:val="both"/>
        <w:rPr>
          <w:position w:val="10"/>
          <w:sz w:val="20"/>
        </w:rPr>
      </w:pPr>
      <w:r w:rsidRPr="00005337">
        <w:rPr>
          <w:noProof/>
          <w:position w:val="10"/>
          <w:sz w:val="20"/>
          <w:lang w:val="hu-HU"/>
        </w:rPr>
        <w:pict>
          <v:group id="_x0000_s1114" style="position:absolute;left:0;text-align:left;margin-left:.55pt;margin-top:17.85pt;width:539.95pt;height:570pt;z-index:251657216" coordorigin="1221,3544" coordsize="11488,11400">
            <v:shape id="_x0000_s1105" type="#_x0000_t202" style="position:absolute;left:1221;top:3544;width:11488;height:10814;mso-position-vertical-relative:page" o:regroupid="15" o:allowoverlap="f" filled="f" stroked="f">
              <v:textbox style="mso-next-textbox:#_x0000_s1105;mso-fit-shape-to-text:t" inset="1mm,.3mm,1mm,.3mm">
                <w:txbxContent>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#include &lt;iostream&gt;</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#include &lt;string&gt;</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#include &lt;stdlib.h&gt;</w:t>
                    </w:r>
                  </w:p>
                  <w:p w:rsidR="00470725" w:rsidRPr="00353963" w:rsidRDefault="00470725" w:rsidP="00470725">
                    <w:pPr>
                      <w:tabs>
                        <w:tab w:val="num" w:pos="426"/>
                      </w:tabs>
                      <w:ind w:left="426" w:right="72"/>
                      <w:rPr>
                        <w:rFonts w:ascii="Lucida Console" w:hAnsi="Lucida Console" w:cs="Courier New"/>
                        <w:sz w:val="14"/>
                        <w:szCs w:val="14"/>
                        <w:lang w:val="hu-HU"/>
                      </w:rPr>
                    </w:pP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using namespace std;</w:t>
                    </w:r>
                  </w:p>
                  <w:p w:rsidR="00470725" w:rsidRPr="00353963" w:rsidRDefault="00470725" w:rsidP="00470725">
                    <w:pPr>
                      <w:tabs>
                        <w:tab w:val="num" w:pos="426"/>
                      </w:tabs>
                      <w:ind w:left="426" w:right="72"/>
                      <w:rPr>
                        <w:rFonts w:ascii="Lucida Console" w:hAnsi="Lucida Console" w:cs="Courier New"/>
                        <w:sz w:val="14"/>
                        <w:szCs w:val="14"/>
                        <w:lang w:val="hu-HU"/>
                      </w:rPr>
                    </w:pP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namespace MathOperation</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class Operation //base class</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public:</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//Pure virtual function</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virtual int DoOperation(int x,int y)=0;            </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virtual string OpName()=0;      </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w:t>
                    </w:r>
                  </w:p>
                  <w:p w:rsidR="00470725" w:rsidRPr="00353963" w:rsidRDefault="00470725" w:rsidP="00470725">
                    <w:pPr>
                      <w:tabs>
                        <w:tab w:val="num" w:pos="426"/>
                      </w:tabs>
                      <w:ind w:left="426" w:right="72" w:firstLine="585"/>
                      <w:rPr>
                        <w:rFonts w:ascii="Lucida Console" w:hAnsi="Lucida Console" w:cs="Courier New"/>
                        <w:sz w:val="14"/>
                        <w:szCs w:val="14"/>
                        <w:lang w:val="hu-HU"/>
                      </w:rPr>
                    </w:pP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//Derived class 1</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class AddOperation: public Operation </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public:</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int DoOperation(int x, int y) </w:t>
                    </w:r>
                    <w:r w:rsidRPr="00353963">
                      <w:rPr>
                        <w:rFonts w:ascii="Lucida Console" w:hAnsi="Lucida Console" w:cs="Courier New"/>
                        <w:sz w:val="14"/>
                        <w:szCs w:val="14"/>
                        <w:lang w:val="hu-HU"/>
                      </w:rPr>
                      <w:br/>
                      <w:t xml:space="preserve">                        {return x + y;}</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string OpName() {return "Add";}</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w:t>
                    </w:r>
                  </w:p>
                  <w:p w:rsidR="00470725" w:rsidRPr="00353963" w:rsidRDefault="00470725" w:rsidP="00470725">
                    <w:pPr>
                      <w:tabs>
                        <w:tab w:val="num" w:pos="426"/>
                      </w:tabs>
                      <w:ind w:left="426" w:right="72"/>
                      <w:rPr>
                        <w:rFonts w:ascii="Lucida Console" w:hAnsi="Lucida Console" w:cs="Courier New"/>
                        <w:sz w:val="14"/>
                        <w:szCs w:val="14"/>
                        <w:lang w:val="hu-HU"/>
                      </w:rPr>
                    </w:pP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//Derived class 2</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class MulOperation: public Operation</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public:</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int DoOperation(int x, int y) </w:t>
                    </w:r>
                    <w:r w:rsidRPr="00353963">
                      <w:rPr>
                        <w:rFonts w:ascii="Lucida Console" w:hAnsi="Lucida Console" w:cs="Courier New"/>
                        <w:sz w:val="14"/>
                        <w:szCs w:val="14"/>
                        <w:lang w:val="hu-HU"/>
                      </w:rPr>
                      <w:br/>
                      <w:t xml:space="preserve">                        {return x * y;}</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string OpName() {return "Mul";}</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w:t>
                    </w:r>
                  </w:p>
                  <w:p w:rsidR="00470725" w:rsidRPr="00353963" w:rsidRDefault="00470725" w:rsidP="00470725">
                    <w:pPr>
                      <w:tabs>
                        <w:tab w:val="num" w:pos="426"/>
                      </w:tabs>
                      <w:ind w:left="426" w:right="72"/>
                      <w:rPr>
                        <w:rFonts w:ascii="Lucida Console" w:hAnsi="Lucida Console" w:cs="Courier New"/>
                        <w:sz w:val="14"/>
                        <w:szCs w:val="14"/>
                        <w:lang w:val="hu-HU"/>
                      </w:rPr>
                    </w:pP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class CImpactAnal</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public:</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void QueryMethod()</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int oplocal;</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cin &gt;&gt; oplocal;</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this-&gt;opcode = oplocal;</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      </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void DoCalculation(int x, int y)</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MathOperation::Operation *op = NULL;</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//original: int opcode2=opcode;</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int opcode2=opcode-1;</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if(opcode2 &gt; 1) </w:t>
                    </w:r>
                  </w:p>
                  <w:p w:rsidR="00470725" w:rsidRPr="00353963" w:rsidRDefault="00470725" w:rsidP="00470725">
                    <w:pPr>
                      <w:tabs>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op = new MathOperation::AddOperation();</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else</w:t>
                    </w:r>
                  </w:p>
                  <w:p w:rsidR="00470725" w:rsidRPr="00353963" w:rsidRDefault="00470725" w:rsidP="00470725">
                    <w:pPr>
                      <w:tabs>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op = new MathOperation::MulOperation();</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lastOp = op;</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cout &lt;&lt; " Result: " &lt;&lt; </w:t>
                    </w:r>
                    <w:r w:rsidRPr="00353963">
                      <w:rPr>
                        <w:rFonts w:ascii="Lucida Console" w:hAnsi="Lucida Console" w:cs="Courier New"/>
                        <w:sz w:val="14"/>
                        <w:szCs w:val="14"/>
                        <w:lang w:val="hu-HU"/>
                      </w:rPr>
                      <w:br/>
                      <w:t xml:space="preserve">      op-&gt;DoOperation(x,    y) &lt;&lt; endl;</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void LastOperation()</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w:t>
                    </w:r>
                  </w:p>
                  <w:p w:rsidR="00470725" w:rsidRPr="00353963" w:rsidRDefault="00470725" w:rsidP="00470725">
                    <w:pPr>
                      <w:tabs>
                        <w:tab w:val="num" w:pos="426"/>
                      </w:tabs>
                      <w:ind w:left="426" w:right="72" w:hanging="283"/>
                      <w:rPr>
                        <w:rFonts w:ascii="Lucida Console" w:hAnsi="Lucida Console" w:cs="Courier New"/>
                        <w:sz w:val="14"/>
                        <w:szCs w:val="14"/>
                        <w:lang w:val="hu-HU"/>
                      </w:rPr>
                    </w:pPr>
                    <w:r w:rsidRPr="00353963">
                      <w:rPr>
                        <w:rFonts w:ascii="Lucida Console" w:hAnsi="Lucida Console" w:cs="Courier New"/>
                        <w:sz w:val="14"/>
                        <w:szCs w:val="14"/>
                        <w:lang w:val="hu-HU"/>
                      </w:rPr>
                      <w:tab/>
                      <w:t xml:space="preserve">    cout &lt;&lt; "Last op: " &lt;&lt; </w:t>
                    </w:r>
                  </w:p>
                  <w:p w:rsidR="00470725" w:rsidRPr="00353963" w:rsidRDefault="00470725" w:rsidP="00470725">
                    <w:pPr>
                      <w:tabs>
                        <w:tab w:val="num" w:pos="426"/>
                      </w:tabs>
                      <w:ind w:left="426" w:right="72" w:hanging="283"/>
                      <w:rPr>
                        <w:rFonts w:ascii="Lucida Console" w:hAnsi="Lucida Console" w:cs="Courier New"/>
                        <w:sz w:val="14"/>
                        <w:szCs w:val="14"/>
                        <w:lang w:val="hu-HU"/>
                      </w:rPr>
                    </w:pPr>
                    <w:r w:rsidRPr="00353963">
                      <w:rPr>
                        <w:rFonts w:ascii="Lucida Console" w:hAnsi="Lucida Console" w:cs="Courier New"/>
                        <w:sz w:val="14"/>
                        <w:szCs w:val="14"/>
                        <w:lang w:val="hu-HU"/>
                      </w:rPr>
                      <w:t xml:space="preserve">         lastOp-&gt;OpName() &lt;&lt; endl;</w:t>
                    </w:r>
                  </w:p>
                  <w:p w:rsidR="00470725" w:rsidRPr="00353963" w:rsidRDefault="00470725" w:rsidP="00470725">
                    <w:pPr>
                      <w:tabs>
                        <w:tab w:val="num" w:pos="426"/>
                      </w:tabs>
                      <w:ind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delete lastOp;</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private:</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int opcode;</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MathOperation::Operation *lastOp;</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int main(int argc, char* argv[])</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CImpactAnal *ia = new CImpactAnal();</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int x = 2;</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int y = 3;</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ia-&gt;QueryMethod();</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ia-&gt;DoCalculation(x, y);</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ia-&gt;LastOperation();</w:t>
                    </w:r>
                  </w:p>
                  <w:p w:rsidR="00470725" w:rsidRPr="00353963" w:rsidRDefault="00470725" w:rsidP="00470725">
                    <w:pPr>
                      <w:numPr>
                        <w:ilvl w:val="0"/>
                        <w:numId w:val="11"/>
                      </w:numPr>
                      <w:tabs>
                        <w:tab w:val="clear" w:pos="720"/>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 xml:space="preserve">  return 0;</w:t>
                    </w:r>
                  </w:p>
                  <w:p w:rsidR="00470725" w:rsidRPr="00C07B57" w:rsidRDefault="00470725" w:rsidP="00470725">
                    <w:pPr>
                      <w:numPr>
                        <w:ilvl w:val="0"/>
                        <w:numId w:val="11"/>
                      </w:numPr>
                      <w:tabs>
                        <w:tab w:val="num" w:pos="426"/>
                      </w:tabs>
                      <w:ind w:left="426" w:right="72"/>
                      <w:rPr>
                        <w:rFonts w:ascii="Lucida Console" w:hAnsi="Lucida Console" w:cs="Courier New"/>
                        <w:sz w:val="14"/>
                        <w:szCs w:val="14"/>
                        <w:lang w:val="hu-HU"/>
                      </w:rPr>
                    </w:pPr>
                    <w:r w:rsidRPr="00353963">
                      <w:rPr>
                        <w:rFonts w:ascii="Lucida Console" w:hAnsi="Lucida Console" w:cs="Courier New"/>
                        <w:sz w:val="14"/>
                        <w:szCs w:val="14"/>
                        <w:lang w:val="hu-HU"/>
                      </w:rPr>
                      <w:t>}</w:t>
                    </w:r>
                  </w:p>
                </w:txbxContent>
              </v:textbox>
            </v:shape>
            <v:shape id="_x0000_s1106" type="#_x0000_t202" style="position:absolute;left:1306;top:14464;width:2555;height:480" o:regroupid="15" stroked="f">
              <v:textbox style="mso-next-textbox:#_x0000_s1106" inset="0,0,0,0">
                <w:txbxContent>
                  <w:p w:rsidR="00470725" w:rsidRPr="009D1322" w:rsidRDefault="00470725" w:rsidP="00470725">
                    <w:pPr>
                      <w:pStyle w:val="Caption"/>
                      <w:rPr>
                        <w:noProof/>
                      </w:rPr>
                    </w:pPr>
                    <w:r>
                      <w:t xml:space="preserve">Listing </w:t>
                    </w:r>
                    <w:r w:rsidR="00F366A7">
                      <w:t>5</w:t>
                    </w:r>
                    <w:r>
                      <w:rPr>
                        <w:b w:val="0"/>
                      </w:rPr>
                      <w:t>: C++ example code</w:t>
                    </w:r>
                  </w:p>
                </w:txbxContent>
              </v:textbox>
            </v:shape>
            <w10:wrap type="topAndBottom"/>
          </v:group>
        </w:pict>
      </w:r>
      <w:r w:rsidR="00921A18" w:rsidRPr="00836CD6">
        <w:rPr>
          <w:position w:val="10"/>
          <w:sz w:val="20"/>
        </w:rPr>
        <w:t>The client code executes an arithmetic operation on two constants based on user input. According to our previous defin</w:t>
      </w:r>
      <w:r w:rsidR="00921A18" w:rsidRPr="00836CD6">
        <w:rPr>
          <w:position w:val="10"/>
          <w:sz w:val="20"/>
        </w:rPr>
        <w:t>i</w:t>
      </w:r>
      <w:r w:rsidR="00921A18" w:rsidRPr="00836CD6">
        <w:rPr>
          <w:position w:val="10"/>
          <w:sz w:val="20"/>
        </w:rPr>
        <w:lastRenderedPageBreak/>
        <w:t xml:space="preserve">tion, the program has three input variables: </w:t>
      </w:r>
      <w:r w:rsidR="00921A18" w:rsidRPr="00691C96">
        <w:rPr>
          <w:i/>
          <w:position w:val="10"/>
          <w:sz w:val="20"/>
        </w:rPr>
        <w:t>x</w:t>
      </w:r>
      <w:r w:rsidR="00921A18" w:rsidRPr="00836CD6">
        <w:rPr>
          <w:position w:val="10"/>
          <w:sz w:val="20"/>
        </w:rPr>
        <w:t xml:space="preserve">, </w:t>
      </w:r>
      <w:r w:rsidR="00921A18" w:rsidRPr="00691C96">
        <w:rPr>
          <w:i/>
          <w:position w:val="10"/>
          <w:sz w:val="20"/>
        </w:rPr>
        <w:t>y</w:t>
      </w:r>
      <w:r w:rsidR="00921A18" w:rsidRPr="00836CD6">
        <w:rPr>
          <w:position w:val="10"/>
          <w:sz w:val="20"/>
        </w:rPr>
        <w:t xml:space="preserve">, and </w:t>
      </w:r>
      <w:r w:rsidR="00921A18" w:rsidRPr="00691C96">
        <w:rPr>
          <w:i/>
          <w:position w:val="10"/>
          <w:sz w:val="20"/>
        </w:rPr>
        <w:t>op</w:t>
      </w:r>
      <w:r w:rsidR="00595B4B" w:rsidRPr="00691C96">
        <w:rPr>
          <w:i/>
          <w:position w:val="10"/>
          <w:sz w:val="20"/>
        </w:rPr>
        <w:t>local</w:t>
      </w:r>
      <w:r w:rsidR="00921A18" w:rsidRPr="00836CD6">
        <w:rPr>
          <w:position w:val="10"/>
          <w:sz w:val="20"/>
        </w:rPr>
        <w:t>. Remember that an input variable is either a constant defin</w:t>
      </w:r>
      <w:r w:rsidR="00921A18" w:rsidRPr="00836CD6">
        <w:rPr>
          <w:position w:val="10"/>
          <w:sz w:val="20"/>
        </w:rPr>
        <w:t>i</w:t>
      </w:r>
      <w:r w:rsidR="00921A18" w:rsidRPr="00836CD6">
        <w:rPr>
          <w:position w:val="10"/>
          <w:sz w:val="20"/>
        </w:rPr>
        <w:t>tion, data read from standard input/file, any parameter of main, or a default parameter of a func</w:t>
      </w:r>
      <w:r w:rsidR="00C745A1" w:rsidRPr="00836CD6">
        <w:rPr>
          <w:position w:val="10"/>
          <w:sz w:val="20"/>
        </w:rPr>
        <w:t xml:space="preserve">tion. </w:t>
      </w:r>
      <w:r w:rsidR="00C745A1" w:rsidRPr="00691C96">
        <w:rPr>
          <w:i/>
          <w:position w:val="10"/>
          <w:sz w:val="20"/>
        </w:rPr>
        <w:t>x</w:t>
      </w:r>
      <w:r w:rsidR="00921A18" w:rsidRPr="00836CD6">
        <w:rPr>
          <w:position w:val="10"/>
          <w:sz w:val="20"/>
        </w:rPr>
        <w:t xml:space="preserve"> and </w:t>
      </w:r>
      <w:r w:rsidR="00921A18" w:rsidRPr="00691C96">
        <w:rPr>
          <w:i/>
          <w:position w:val="10"/>
          <w:sz w:val="20"/>
        </w:rPr>
        <w:t>y</w:t>
      </w:r>
      <w:r w:rsidR="00921A18" w:rsidRPr="00836CD6">
        <w:rPr>
          <w:position w:val="10"/>
          <w:sz w:val="20"/>
        </w:rPr>
        <w:t xml:space="preserve"> are constants</w:t>
      </w:r>
      <w:r w:rsidR="00C745A1" w:rsidRPr="00836CD6">
        <w:rPr>
          <w:position w:val="10"/>
          <w:sz w:val="20"/>
        </w:rPr>
        <w:t xml:space="preserve"> (might be either parameters of the main function)</w:t>
      </w:r>
      <w:r w:rsidR="00921A18" w:rsidRPr="00836CD6">
        <w:rPr>
          <w:position w:val="10"/>
          <w:sz w:val="20"/>
        </w:rPr>
        <w:t xml:space="preserve">, </w:t>
      </w:r>
      <w:r w:rsidR="00921A18" w:rsidRPr="00691C96">
        <w:rPr>
          <w:i/>
          <w:position w:val="10"/>
          <w:sz w:val="20"/>
        </w:rPr>
        <w:t>op</w:t>
      </w:r>
      <w:r w:rsidR="00595B4B" w:rsidRPr="00691C96">
        <w:rPr>
          <w:i/>
          <w:position w:val="10"/>
          <w:sz w:val="20"/>
        </w:rPr>
        <w:t>local</w:t>
      </w:r>
      <w:r w:rsidR="00921A18" w:rsidRPr="00836CD6">
        <w:rPr>
          <w:position w:val="10"/>
          <w:sz w:val="20"/>
        </w:rPr>
        <w:t xml:space="preserve"> is user input. </w:t>
      </w:r>
    </w:p>
    <w:p w:rsidR="00921A18" w:rsidRPr="00836CD6" w:rsidRDefault="00921A18" w:rsidP="00E12604">
      <w:pPr>
        <w:widowControl w:val="0"/>
        <w:ind w:right="72"/>
        <w:jc w:val="both"/>
        <w:rPr>
          <w:position w:val="10"/>
          <w:sz w:val="20"/>
        </w:rPr>
      </w:pPr>
      <w:r w:rsidRPr="00836CD6">
        <w:rPr>
          <w:position w:val="10"/>
          <w:sz w:val="20"/>
        </w:rPr>
        <w:t>For the sake of clarity, we present an example with exactly one modification, which takes place at line no. 4</w:t>
      </w:r>
      <w:r w:rsidR="005C6601" w:rsidRPr="00836CD6">
        <w:rPr>
          <w:position w:val="10"/>
          <w:sz w:val="20"/>
        </w:rPr>
        <w:t>2</w:t>
      </w:r>
      <w:r w:rsidRPr="00836CD6">
        <w:rPr>
          <w:position w:val="10"/>
          <w:sz w:val="20"/>
        </w:rPr>
        <w:t xml:space="preserve">. </w:t>
      </w:r>
      <w:r w:rsidR="00C745A1" w:rsidRPr="00836CD6">
        <w:rPr>
          <w:position w:val="10"/>
          <w:sz w:val="20"/>
        </w:rPr>
        <w:t>The mo</w:t>
      </w:r>
      <w:r w:rsidR="00C745A1" w:rsidRPr="00836CD6">
        <w:rPr>
          <w:position w:val="10"/>
          <w:sz w:val="20"/>
        </w:rPr>
        <w:t>d</w:t>
      </w:r>
      <w:r w:rsidR="00C745A1" w:rsidRPr="00836CD6">
        <w:rPr>
          <w:position w:val="10"/>
          <w:sz w:val="20"/>
        </w:rPr>
        <w:t>ification affects a</w:t>
      </w:r>
      <w:r w:rsidR="005C6601" w:rsidRPr="00836CD6">
        <w:rPr>
          <w:position w:val="10"/>
          <w:sz w:val="20"/>
        </w:rPr>
        <w:t>n</w:t>
      </w:r>
      <w:r w:rsidR="00C745A1" w:rsidRPr="00836CD6">
        <w:rPr>
          <w:position w:val="10"/>
          <w:sz w:val="20"/>
        </w:rPr>
        <w:t xml:space="preserve"> </w:t>
      </w:r>
      <w:r w:rsidR="005C6601" w:rsidRPr="00836CD6">
        <w:rPr>
          <w:position w:val="10"/>
          <w:sz w:val="20"/>
        </w:rPr>
        <w:t>assignment statement</w:t>
      </w:r>
      <w:r w:rsidR="00C745A1" w:rsidRPr="00836CD6">
        <w:rPr>
          <w:position w:val="10"/>
          <w:sz w:val="20"/>
        </w:rPr>
        <w:t xml:space="preserve">, because </w:t>
      </w:r>
      <w:r w:rsidR="005C6601" w:rsidRPr="00691C96">
        <w:rPr>
          <w:i/>
          <w:position w:val="10"/>
          <w:sz w:val="20"/>
        </w:rPr>
        <w:t>opcode2=opcode</w:t>
      </w:r>
      <w:r w:rsidR="00C745A1" w:rsidRPr="00836CD6">
        <w:rPr>
          <w:position w:val="10"/>
          <w:sz w:val="20"/>
        </w:rPr>
        <w:t xml:space="preserve"> was changed to </w:t>
      </w:r>
      <w:r w:rsidR="005C6601" w:rsidRPr="00691C96">
        <w:rPr>
          <w:i/>
          <w:position w:val="10"/>
          <w:sz w:val="20"/>
        </w:rPr>
        <w:t>opcode2=opcode-1</w:t>
      </w:r>
      <w:r w:rsidR="00C745A1" w:rsidRPr="00836CD6">
        <w:rPr>
          <w:position w:val="10"/>
          <w:sz w:val="20"/>
        </w:rPr>
        <w:t xml:space="preserve">. </w:t>
      </w:r>
      <w:r w:rsidRPr="00836CD6">
        <w:rPr>
          <w:position w:val="10"/>
          <w:sz w:val="20"/>
        </w:rPr>
        <w:t>(In case of more than one modification, the same procedure applies until the first occurrence of the first modification.)</w:t>
      </w:r>
    </w:p>
    <w:p w:rsidR="00921A18" w:rsidRPr="00836CD6" w:rsidRDefault="00921A18" w:rsidP="00E12604">
      <w:pPr>
        <w:widowControl w:val="0"/>
        <w:ind w:right="72"/>
        <w:jc w:val="both"/>
        <w:rPr>
          <w:position w:val="10"/>
          <w:sz w:val="20"/>
        </w:rPr>
      </w:pPr>
      <w:r w:rsidRPr="00836CD6">
        <w:rPr>
          <w:position w:val="10"/>
          <w:sz w:val="20"/>
        </w:rPr>
        <w:t>In the following part we review the stages of the previously introduced algorithm in order to identify test-case critical input variables.</w:t>
      </w:r>
    </w:p>
    <w:p w:rsidR="00921A18" w:rsidRPr="00836CD6" w:rsidRDefault="00921A18" w:rsidP="00E12604">
      <w:pPr>
        <w:widowControl w:val="0"/>
        <w:ind w:right="72"/>
        <w:jc w:val="both"/>
        <w:rPr>
          <w:position w:val="10"/>
          <w:sz w:val="20"/>
        </w:rPr>
      </w:pPr>
      <w:r w:rsidRPr="00836CD6">
        <w:rPr>
          <w:position w:val="10"/>
          <w:sz w:val="20"/>
        </w:rPr>
        <w:t>The first section of the first stage is the preprocessing step. During this stage the aim is to identify those variables that possibly get a new value at the modified statement. In the current example the preprocessing step works as follows:</w:t>
      </w:r>
      <w:r w:rsidR="00FA216F" w:rsidRPr="00836CD6">
        <w:rPr>
          <w:position w:val="10"/>
          <w:sz w:val="20"/>
        </w:rPr>
        <w:t xml:space="preserve"> </w:t>
      </w:r>
      <w:r w:rsidRPr="00836CD6">
        <w:rPr>
          <w:position w:val="10"/>
          <w:sz w:val="20"/>
        </w:rPr>
        <w:t>The entry point of the algorithm is set to the first line of the main function (to the beginning of the program)</w:t>
      </w:r>
    </w:p>
    <w:p w:rsidR="00915919" w:rsidRPr="00353963" w:rsidRDefault="00921A18" w:rsidP="00E12604">
      <w:pPr>
        <w:widowControl w:val="0"/>
        <w:ind w:right="72"/>
        <w:jc w:val="both"/>
        <w:rPr>
          <w:position w:val="10"/>
          <w:sz w:val="20"/>
        </w:rPr>
      </w:pPr>
      <w:r w:rsidRPr="00836CD6">
        <w:rPr>
          <w:position w:val="10"/>
          <w:sz w:val="20"/>
        </w:rPr>
        <w:t xml:space="preserve">The </w:t>
      </w:r>
      <w:r w:rsidRPr="00691C96">
        <w:rPr>
          <w:i/>
          <w:position w:val="10"/>
          <w:sz w:val="20"/>
        </w:rPr>
        <w:t>Varstore</w:t>
      </w:r>
      <w:r w:rsidRPr="00836CD6">
        <w:rPr>
          <w:position w:val="10"/>
          <w:sz w:val="20"/>
        </w:rPr>
        <w:t xml:space="preserve"> set </w:t>
      </w:r>
      <w:r w:rsidR="00C745A1" w:rsidRPr="00836CD6">
        <w:rPr>
          <w:position w:val="10"/>
          <w:sz w:val="20"/>
        </w:rPr>
        <w:t xml:space="preserve">that stores variables of interest in the preprocessing step </w:t>
      </w:r>
      <w:r w:rsidRPr="00836CD6">
        <w:rPr>
          <w:position w:val="10"/>
          <w:sz w:val="20"/>
        </w:rPr>
        <w:t>is initialized to empty</w:t>
      </w:r>
      <w:r w:rsidR="00691C96">
        <w:rPr>
          <w:position w:val="10"/>
          <w:sz w:val="20"/>
        </w:rPr>
        <w:t>.</w:t>
      </w:r>
      <w:r w:rsidR="00C745A1" w:rsidRPr="00836CD6">
        <w:rPr>
          <w:position w:val="10"/>
          <w:sz w:val="20"/>
        </w:rPr>
        <w:t xml:space="preserve"> </w:t>
      </w:r>
      <w:r w:rsidRPr="00353963">
        <w:rPr>
          <w:position w:val="10"/>
          <w:sz w:val="20"/>
        </w:rPr>
        <w:t>After traversing line no. 5</w:t>
      </w:r>
      <w:r w:rsidR="004A2A64" w:rsidRPr="00353963">
        <w:rPr>
          <w:position w:val="10"/>
          <w:sz w:val="20"/>
        </w:rPr>
        <w:t>7</w:t>
      </w:r>
      <w:r w:rsidRPr="00353963">
        <w:rPr>
          <w:position w:val="10"/>
          <w:sz w:val="20"/>
        </w:rPr>
        <w:t xml:space="preserve">, there would be two entries in the set </w:t>
      </w:r>
      <w:r w:rsidRPr="00691C96">
        <w:rPr>
          <w:i/>
          <w:position w:val="10"/>
          <w:sz w:val="20"/>
        </w:rPr>
        <w:t>Varstore</w:t>
      </w:r>
      <w:r w:rsidRPr="00353963">
        <w:rPr>
          <w:position w:val="10"/>
          <w:sz w:val="20"/>
        </w:rPr>
        <w:t xml:space="preserve">. One of them represents the object pointer variable </w:t>
      </w:r>
      <w:r w:rsidRPr="00691C96">
        <w:rPr>
          <w:i/>
          <w:position w:val="10"/>
          <w:sz w:val="20"/>
        </w:rPr>
        <w:t>ia</w:t>
      </w:r>
      <w:r w:rsidRPr="00353963">
        <w:rPr>
          <w:position w:val="10"/>
          <w:sz w:val="20"/>
        </w:rPr>
        <w:t xml:space="preserve">, and the other the member variable opcode of type int. Then variables x and </w:t>
      </w:r>
      <w:r w:rsidR="00915919" w:rsidRPr="00353963">
        <w:rPr>
          <w:position w:val="10"/>
          <w:sz w:val="20"/>
        </w:rPr>
        <w:t xml:space="preserve">y </w:t>
      </w:r>
      <w:r w:rsidRPr="00353963">
        <w:rPr>
          <w:position w:val="10"/>
          <w:sz w:val="20"/>
        </w:rPr>
        <w:t>are added during the traverse over lines 5</w:t>
      </w:r>
      <w:r w:rsidR="004A2A64" w:rsidRPr="00353963">
        <w:rPr>
          <w:position w:val="10"/>
          <w:sz w:val="20"/>
        </w:rPr>
        <w:t>8</w:t>
      </w:r>
      <w:r w:rsidRPr="00353963">
        <w:rPr>
          <w:position w:val="10"/>
          <w:sz w:val="20"/>
        </w:rPr>
        <w:t xml:space="preserve"> and 5</w:t>
      </w:r>
      <w:r w:rsidR="004A2A64" w:rsidRPr="00353963">
        <w:rPr>
          <w:position w:val="10"/>
          <w:sz w:val="20"/>
        </w:rPr>
        <w:t>9</w:t>
      </w:r>
      <w:r w:rsidRPr="00353963">
        <w:rPr>
          <w:position w:val="10"/>
          <w:sz w:val="20"/>
        </w:rPr>
        <w:t>.</w:t>
      </w:r>
    </w:p>
    <w:p w:rsidR="00921A18" w:rsidRPr="00353963" w:rsidRDefault="004A2A64" w:rsidP="00E12604">
      <w:pPr>
        <w:widowControl w:val="0"/>
        <w:jc w:val="both"/>
        <w:rPr>
          <w:position w:val="10"/>
          <w:sz w:val="20"/>
        </w:rPr>
      </w:pPr>
      <w:r w:rsidRPr="00353963">
        <w:rPr>
          <w:position w:val="10"/>
          <w:sz w:val="20"/>
        </w:rPr>
        <w:t>At line 60</w:t>
      </w:r>
      <w:r w:rsidR="00915919" w:rsidRPr="00353963">
        <w:rPr>
          <w:position w:val="10"/>
          <w:sz w:val="20"/>
        </w:rPr>
        <w:t xml:space="preserve"> there is a call to the </w:t>
      </w:r>
      <w:r w:rsidR="00915919" w:rsidRPr="00691C96">
        <w:rPr>
          <w:i/>
          <w:position w:val="10"/>
          <w:sz w:val="20"/>
        </w:rPr>
        <w:t>QueryMethod</w:t>
      </w:r>
      <w:r w:rsidR="00915919" w:rsidRPr="00353963">
        <w:rPr>
          <w:position w:val="10"/>
          <w:sz w:val="20"/>
        </w:rPr>
        <w:t xml:space="preserve"> member function of the </w:t>
      </w:r>
      <w:r w:rsidR="00915919" w:rsidRPr="00691C96">
        <w:rPr>
          <w:i/>
          <w:position w:val="10"/>
          <w:sz w:val="20"/>
        </w:rPr>
        <w:t>CImpactAnal</w:t>
      </w:r>
      <w:r w:rsidR="00915919" w:rsidRPr="00353963">
        <w:rPr>
          <w:position w:val="10"/>
          <w:sz w:val="20"/>
        </w:rPr>
        <w:t xml:space="preserve"> class. When we reach line no. 34, </w:t>
      </w:r>
      <w:r w:rsidR="008D686E" w:rsidRPr="00353963">
        <w:rPr>
          <w:position w:val="10"/>
          <w:sz w:val="20"/>
        </w:rPr>
        <w:t xml:space="preserve">the local variable </w:t>
      </w:r>
      <w:r w:rsidRPr="00691C96">
        <w:rPr>
          <w:i/>
          <w:position w:val="10"/>
          <w:sz w:val="20"/>
        </w:rPr>
        <w:t>op</w:t>
      </w:r>
      <w:r w:rsidR="00595B4B" w:rsidRPr="00691C96">
        <w:rPr>
          <w:i/>
          <w:position w:val="10"/>
          <w:sz w:val="20"/>
        </w:rPr>
        <w:t>local</w:t>
      </w:r>
      <w:r w:rsidR="008D686E" w:rsidRPr="00353963">
        <w:rPr>
          <w:position w:val="10"/>
          <w:sz w:val="20"/>
        </w:rPr>
        <w:t xml:space="preserve"> is also added to the </w:t>
      </w:r>
      <w:r w:rsidR="008D686E" w:rsidRPr="00691C96">
        <w:rPr>
          <w:i/>
          <w:position w:val="10"/>
          <w:sz w:val="20"/>
        </w:rPr>
        <w:t>Varstore</w:t>
      </w:r>
      <w:r w:rsidR="008D686E" w:rsidRPr="00353963">
        <w:rPr>
          <w:position w:val="10"/>
          <w:sz w:val="20"/>
        </w:rPr>
        <w:t xml:space="preserve"> set. </w:t>
      </w:r>
      <w:r w:rsidR="007F6A97" w:rsidRPr="00353963">
        <w:rPr>
          <w:position w:val="10"/>
          <w:sz w:val="20"/>
        </w:rPr>
        <w:t xml:space="preserve">At line 35 the value of </w:t>
      </w:r>
      <w:r w:rsidR="007F6A97" w:rsidRPr="00691C96">
        <w:rPr>
          <w:i/>
          <w:position w:val="10"/>
          <w:sz w:val="20"/>
        </w:rPr>
        <w:t>op</w:t>
      </w:r>
      <w:r w:rsidR="00595B4B" w:rsidRPr="00691C96">
        <w:rPr>
          <w:i/>
          <w:position w:val="10"/>
          <w:sz w:val="20"/>
        </w:rPr>
        <w:t>local</w:t>
      </w:r>
      <w:r w:rsidR="007F6A97" w:rsidRPr="00353963">
        <w:rPr>
          <w:position w:val="10"/>
          <w:sz w:val="20"/>
        </w:rPr>
        <w:t xml:space="preserve"> is redefined, but its memory loc</w:t>
      </w:r>
      <w:r w:rsidR="007F6A97" w:rsidRPr="00353963">
        <w:rPr>
          <w:position w:val="10"/>
          <w:sz w:val="20"/>
        </w:rPr>
        <w:t>a</w:t>
      </w:r>
      <w:r w:rsidR="007F6A97" w:rsidRPr="00353963">
        <w:rPr>
          <w:position w:val="10"/>
          <w:sz w:val="20"/>
        </w:rPr>
        <w:t xml:space="preserve">tion is unaffected, therefore there is no need to update its entry in the </w:t>
      </w:r>
      <w:r w:rsidR="007F6A97" w:rsidRPr="00691C96">
        <w:rPr>
          <w:i/>
          <w:position w:val="10"/>
          <w:sz w:val="20"/>
        </w:rPr>
        <w:t>Varstore</w:t>
      </w:r>
      <w:r w:rsidR="007F6A97" w:rsidRPr="00353963">
        <w:rPr>
          <w:position w:val="10"/>
          <w:sz w:val="20"/>
        </w:rPr>
        <w:t xml:space="preserve"> set. </w:t>
      </w:r>
      <w:r w:rsidR="006F4AA4" w:rsidRPr="00353963">
        <w:rPr>
          <w:position w:val="10"/>
          <w:sz w:val="20"/>
        </w:rPr>
        <w:t xml:space="preserve">At line 36 the value of class member variable </w:t>
      </w:r>
      <w:r w:rsidR="006F4AA4" w:rsidRPr="00691C96">
        <w:rPr>
          <w:i/>
          <w:position w:val="10"/>
          <w:sz w:val="20"/>
        </w:rPr>
        <w:t>opcode</w:t>
      </w:r>
      <w:r w:rsidR="006F4AA4" w:rsidRPr="00353963">
        <w:rPr>
          <w:position w:val="10"/>
          <w:sz w:val="20"/>
        </w:rPr>
        <w:t xml:space="preserve"> is set therefore it should be added to </w:t>
      </w:r>
      <w:r w:rsidR="006F4AA4" w:rsidRPr="00691C96">
        <w:rPr>
          <w:i/>
          <w:position w:val="10"/>
          <w:sz w:val="20"/>
        </w:rPr>
        <w:t>Varstore</w:t>
      </w:r>
      <w:r w:rsidR="006F4AA4" w:rsidRPr="00353963">
        <w:rPr>
          <w:position w:val="10"/>
          <w:sz w:val="20"/>
        </w:rPr>
        <w:t xml:space="preserve">. </w:t>
      </w:r>
      <w:r w:rsidR="008D686E" w:rsidRPr="00353963">
        <w:rPr>
          <w:position w:val="10"/>
          <w:sz w:val="20"/>
        </w:rPr>
        <w:t xml:space="preserve">Since </w:t>
      </w:r>
      <w:r w:rsidR="006F4AA4" w:rsidRPr="00691C96">
        <w:rPr>
          <w:i/>
          <w:position w:val="10"/>
          <w:sz w:val="20"/>
        </w:rPr>
        <w:t>op</w:t>
      </w:r>
      <w:r w:rsidR="00595B4B" w:rsidRPr="00691C96">
        <w:rPr>
          <w:i/>
          <w:position w:val="10"/>
          <w:sz w:val="20"/>
        </w:rPr>
        <w:t>local</w:t>
      </w:r>
      <w:r w:rsidR="008D686E" w:rsidRPr="00353963">
        <w:rPr>
          <w:position w:val="10"/>
          <w:sz w:val="20"/>
        </w:rPr>
        <w:t xml:space="preserve"> </w:t>
      </w:r>
      <w:r w:rsidR="0076374C" w:rsidRPr="00353963">
        <w:rPr>
          <w:position w:val="10"/>
          <w:sz w:val="20"/>
        </w:rPr>
        <w:t xml:space="preserve">introduced at line 34 </w:t>
      </w:r>
      <w:r w:rsidR="008D686E" w:rsidRPr="00353963">
        <w:rPr>
          <w:position w:val="10"/>
          <w:sz w:val="20"/>
        </w:rPr>
        <w:t>is a local variable, and we leave the scope of this definition at line no. 37, at that point it is</w:t>
      </w:r>
      <w:r w:rsidR="007F6A97" w:rsidRPr="00353963">
        <w:rPr>
          <w:position w:val="10"/>
          <w:sz w:val="20"/>
        </w:rPr>
        <w:t xml:space="preserve"> </w:t>
      </w:r>
      <w:r w:rsidR="008D686E" w:rsidRPr="00353963">
        <w:rPr>
          <w:position w:val="10"/>
          <w:sz w:val="20"/>
        </w:rPr>
        <w:t xml:space="preserve">removed from </w:t>
      </w:r>
      <w:r w:rsidR="008D686E" w:rsidRPr="00691C96">
        <w:rPr>
          <w:i/>
          <w:position w:val="10"/>
          <w:sz w:val="20"/>
        </w:rPr>
        <w:t>Varstore</w:t>
      </w:r>
      <w:r w:rsidR="008D686E" w:rsidRPr="00353963">
        <w:rPr>
          <w:position w:val="10"/>
          <w:sz w:val="20"/>
        </w:rPr>
        <w:t>. Then execution returns to line no. 6</w:t>
      </w:r>
      <w:r w:rsidRPr="00353963">
        <w:rPr>
          <w:position w:val="10"/>
          <w:sz w:val="20"/>
        </w:rPr>
        <w:t>1</w:t>
      </w:r>
      <w:r w:rsidR="008D686E" w:rsidRPr="00353963">
        <w:rPr>
          <w:position w:val="10"/>
          <w:sz w:val="20"/>
        </w:rPr>
        <w:t xml:space="preserve">, where there is a call to </w:t>
      </w:r>
      <w:r w:rsidR="008D686E" w:rsidRPr="009E08C5">
        <w:rPr>
          <w:i/>
          <w:position w:val="10"/>
          <w:sz w:val="20"/>
        </w:rPr>
        <w:t>DoCalculation</w:t>
      </w:r>
      <w:r w:rsidR="008D686E" w:rsidRPr="00353963">
        <w:rPr>
          <w:position w:val="10"/>
          <w:sz w:val="20"/>
        </w:rPr>
        <w:t>. At line 40 variable op</w:t>
      </w:r>
      <w:r w:rsidR="0010302F" w:rsidRPr="00353963">
        <w:rPr>
          <w:position w:val="10"/>
          <w:sz w:val="20"/>
        </w:rPr>
        <w:t>, at line 4</w:t>
      </w:r>
      <w:r w:rsidR="00595B4B" w:rsidRPr="00353963">
        <w:rPr>
          <w:position w:val="10"/>
          <w:sz w:val="20"/>
        </w:rPr>
        <w:t>2</w:t>
      </w:r>
      <w:r w:rsidR="0010302F" w:rsidRPr="00353963">
        <w:rPr>
          <w:position w:val="10"/>
          <w:sz w:val="20"/>
        </w:rPr>
        <w:t xml:space="preserve"> variable opcode2</w:t>
      </w:r>
      <w:r w:rsidR="008D686E" w:rsidRPr="00353963">
        <w:rPr>
          <w:position w:val="10"/>
          <w:sz w:val="20"/>
        </w:rPr>
        <w:t xml:space="preserve"> </w:t>
      </w:r>
      <w:r w:rsidRPr="00353963">
        <w:rPr>
          <w:position w:val="10"/>
          <w:sz w:val="20"/>
        </w:rPr>
        <w:t xml:space="preserve">is added to </w:t>
      </w:r>
      <w:r w:rsidRPr="009E08C5">
        <w:rPr>
          <w:i/>
          <w:position w:val="10"/>
          <w:sz w:val="20"/>
        </w:rPr>
        <w:t>Varstore</w:t>
      </w:r>
      <w:r w:rsidRPr="00353963">
        <w:rPr>
          <w:position w:val="10"/>
          <w:sz w:val="20"/>
        </w:rPr>
        <w:t>. At line 4</w:t>
      </w:r>
      <w:r w:rsidR="005C6601" w:rsidRPr="00353963">
        <w:rPr>
          <w:position w:val="10"/>
          <w:sz w:val="20"/>
        </w:rPr>
        <w:t>2</w:t>
      </w:r>
      <w:r w:rsidR="008D686E" w:rsidRPr="00353963">
        <w:rPr>
          <w:position w:val="10"/>
          <w:sz w:val="20"/>
        </w:rPr>
        <w:t xml:space="preserve"> we reach the modified statement for the first time</w:t>
      </w:r>
      <w:r w:rsidR="0010302F" w:rsidRPr="00353963">
        <w:rPr>
          <w:position w:val="10"/>
          <w:sz w:val="20"/>
        </w:rPr>
        <w:t xml:space="preserve">. The actually </w:t>
      </w:r>
      <w:r w:rsidR="005C6601" w:rsidRPr="00353963">
        <w:rPr>
          <w:position w:val="10"/>
          <w:sz w:val="20"/>
        </w:rPr>
        <w:t>defined</w:t>
      </w:r>
      <w:r w:rsidR="0010302F" w:rsidRPr="00353963">
        <w:rPr>
          <w:position w:val="10"/>
          <w:sz w:val="20"/>
        </w:rPr>
        <w:t xml:space="preserve"> variables can be calculated (in this case it is only opcode2). If there are any pointer variables in </w:t>
      </w:r>
      <w:r w:rsidR="0010302F" w:rsidRPr="009E08C5">
        <w:rPr>
          <w:i/>
          <w:position w:val="10"/>
          <w:sz w:val="20"/>
        </w:rPr>
        <w:t>Varstore</w:t>
      </w:r>
      <w:r w:rsidR="0010302F" w:rsidRPr="00353963">
        <w:rPr>
          <w:position w:val="10"/>
          <w:sz w:val="20"/>
        </w:rPr>
        <w:t>, we have to check whether these variables point to some used variables.</w:t>
      </w:r>
    </w:p>
    <w:p w:rsidR="00FA216F" w:rsidRPr="00353963" w:rsidRDefault="00FA216F" w:rsidP="00E12604">
      <w:pPr>
        <w:widowControl w:val="0"/>
        <w:jc w:val="both"/>
        <w:rPr>
          <w:position w:val="10"/>
          <w:sz w:val="20"/>
        </w:rPr>
      </w:pPr>
      <w:r w:rsidRPr="00353963">
        <w:rPr>
          <w:position w:val="10"/>
          <w:sz w:val="20"/>
        </w:rPr>
        <w:t xml:space="preserve">The next stage is the symptom analyzer algorithm. </w:t>
      </w:r>
      <w:r w:rsidR="009E08C5">
        <w:rPr>
          <w:position w:val="10"/>
          <w:sz w:val="20"/>
        </w:rPr>
        <w:t>Variable o</w:t>
      </w:r>
      <w:r w:rsidR="000D7445" w:rsidRPr="009E08C5">
        <w:rPr>
          <w:i/>
          <w:position w:val="10"/>
          <w:sz w:val="20"/>
        </w:rPr>
        <w:t>pco</w:t>
      </w:r>
      <w:r w:rsidR="005C6601" w:rsidRPr="009E08C5">
        <w:rPr>
          <w:i/>
          <w:position w:val="10"/>
          <w:sz w:val="20"/>
        </w:rPr>
        <w:t>de2</w:t>
      </w:r>
      <w:r w:rsidR="005C6601" w:rsidRPr="00353963">
        <w:rPr>
          <w:position w:val="10"/>
          <w:sz w:val="20"/>
        </w:rPr>
        <w:t xml:space="preserve"> will be added to the set </w:t>
      </w:r>
      <w:r w:rsidR="000D7445" w:rsidRPr="009E08C5">
        <w:rPr>
          <w:i/>
          <w:position w:val="10"/>
          <w:sz w:val="20"/>
        </w:rPr>
        <w:t>Affect</w:t>
      </w:r>
      <w:r w:rsidR="000D7445" w:rsidRPr="00353963">
        <w:rPr>
          <w:position w:val="10"/>
          <w:sz w:val="20"/>
        </w:rPr>
        <w:t xml:space="preserve">, and the algorithm is started from the modified statement. </w:t>
      </w:r>
      <w:r w:rsidR="009A2415" w:rsidRPr="00353963">
        <w:rPr>
          <w:position w:val="10"/>
          <w:sz w:val="20"/>
        </w:rPr>
        <w:t xml:space="preserve">Since the modified statement is an assignment, </w:t>
      </w:r>
      <w:r w:rsidR="00714A91" w:rsidRPr="00353963">
        <w:rPr>
          <w:position w:val="10"/>
          <w:sz w:val="20"/>
        </w:rPr>
        <w:t xml:space="preserve">the used variables should be removed from </w:t>
      </w:r>
      <w:r w:rsidR="00714A91" w:rsidRPr="009E08C5">
        <w:rPr>
          <w:i/>
          <w:position w:val="10"/>
          <w:sz w:val="20"/>
        </w:rPr>
        <w:t>Affect</w:t>
      </w:r>
      <w:r w:rsidR="00714A91" w:rsidRPr="00353963">
        <w:rPr>
          <w:position w:val="10"/>
          <w:sz w:val="20"/>
        </w:rPr>
        <w:t xml:space="preserve">, but </w:t>
      </w:r>
      <w:r w:rsidR="00714A91" w:rsidRPr="009E08C5">
        <w:rPr>
          <w:i/>
          <w:position w:val="10"/>
          <w:sz w:val="20"/>
        </w:rPr>
        <w:t>opcode</w:t>
      </w:r>
      <w:r w:rsidR="00714A91" w:rsidRPr="00353963">
        <w:rPr>
          <w:position w:val="10"/>
          <w:sz w:val="20"/>
        </w:rPr>
        <w:t xml:space="preserve"> is not in Affect, so this step is not required. </w:t>
      </w:r>
      <w:r w:rsidR="00BC4CC2" w:rsidRPr="00353963">
        <w:rPr>
          <w:position w:val="10"/>
          <w:sz w:val="20"/>
        </w:rPr>
        <w:t xml:space="preserve">After that step </w:t>
      </w:r>
      <w:r w:rsidR="00714A91" w:rsidRPr="00353963">
        <w:rPr>
          <w:position w:val="10"/>
          <w:sz w:val="20"/>
        </w:rPr>
        <w:t xml:space="preserve">variables </w:t>
      </w:r>
      <w:r w:rsidR="00BC4CC2" w:rsidRPr="00353963">
        <w:rPr>
          <w:position w:val="10"/>
          <w:sz w:val="20"/>
        </w:rPr>
        <w:t>that are defined at the unde</w:t>
      </w:r>
      <w:r w:rsidR="00BC4CC2" w:rsidRPr="00353963">
        <w:rPr>
          <w:position w:val="10"/>
          <w:sz w:val="20"/>
        </w:rPr>
        <w:t>r</w:t>
      </w:r>
      <w:r w:rsidR="00BC4CC2" w:rsidRPr="00353963">
        <w:rPr>
          <w:position w:val="10"/>
          <w:sz w:val="20"/>
        </w:rPr>
        <w:t>lying statement</w:t>
      </w:r>
      <w:r w:rsidR="00982C91" w:rsidRPr="00353963">
        <w:rPr>
          <w:position w:val="10"/>
          <w:sz w:val="20"/>
        </w:rPr>
        <w:t xml:space="preserve">, but the last definition did not take place at the current statement, are removed from </w:t>
      </w:r>
      <w:r w:rsidR="00982C91" w:rsidRPr="009E08C5">
        <w:rPr>
          <w:i/>
          <w:position w:val="10"/>
          <w:sz w:val="20"/>
        </w:rPr>
        <w:t>Affect</w:t>
      </w:r>
      <w:r w:rsidR="00982C91" w:rsidRPr="00353963">
        <w:rPr>
          <w:position w:val="10"/>
          <w:sz w:val="20"/>
        </w:rPr>
        <w:t>.</w:t>
      </w:r>
      <w:r w:rsidR="00BC4CC2" w:rsidRPr="00353963">
        <w:rPr>
          <w:position w:val="10"/>
          <w:sz w:val="20"/>
        </w:rPr>
        <w:t xml:space="preserve"> </w:t>
      </w:r>
      <w:r w:rsidR="00982C91" w:rsidRPr="00353963">
        <w:rPr>
          <w:position w:val="10"/>
          <w:sz w:val="20"/>
        </w:rPr>
        <w:t>This step now does not execute because the previously mentioned conditions do not hold. Now the algorithm advances to the next stat</w:t>
      </w:r>
      <w:r w:rsidR="00982C91" w:rsidRPr="00353963">
        <w:rPr>
          <w:position w:val="10"/>
          <w:sz w:val="20"/>
        </w:rPr>
        <w:t>e</w:t>
      </w:r>
      <w:r w:rsidR="00982C91" w:rsidRPr="00353963">
        <w:rPr>
          <w:position w:val="10"/>
          <w:sz w:val="20"/>
        </w:rPr>
        <w:t xml:space="preserve">ment that takes places at line 43, and is a predicate. Because the intersection of the used variables and the set </w:t>
      </w:r>
      <w:r w:rsidR="00982C91" w:rsidRPr="009E08C5">
        <w:rPr>
          <w:i/>
          <w:position w:val="10"/>
          <w:sz w:val="20"/>
        </w:rPr>
        <w:t>Affect</w:t>
      </w:r>
      <w:r w:rsidR="00982C91" w:rsidRPr="00353963">
        <w:rPr>
          <w:position w:val="10"/>
          <w:sz w:val="20"/>
        </w:rPr>
        <w:t xml:space="preserve"> is not empty, the modification has an influence on this predicate, so S2 is identified, and the algorithm terminates.</w:t>
      </w:r>
    </w:p>
    <w:p w:rsidR="00982C91" w:rsidRDefault="00604330" w:rsidP="00E12604">
      <w:pPr>
        <w:widowControl w:val="0"/>
        <w:jc w:val="both"/>
        <w:rPr>
          <w:position w:val="10"/>
          <w:sz w:val="20"/>
        </w:rPr>
      </w:pPr>
      <w:r w:rsidRPr="00353963">
        <w:rPr>
          <w:position w:val="10"/>
          <w:sz w:val="20"/>
        </w:rPr>
        <w:t xml:space="preserve">The last step before automatic test generation is the identification of influencing input variables. This stage starts at the beginning of the program. At each input variable definition, the variable will be added to </w:t>
      </w:r>
      <w:r w:rsidRPr="009E08C5">
        <w:rPr>
          <w:i/>
          <w:position w:val="10"/>
          <w:sz w:val="20"/>
        </w:rPr>
        <w:t>Affect</w:t>
      </w:r>
      <w:r w:rsidRPr="00353963">
        <w:rPr>
          <w:position w:val="10"/>
          <w:sz w:val="20"/>
        </w:rPr>
        <w:t xml:space="preserve"> indexed by itself. In our example that means that x</w:t>
      </w:r>
      <w:r w:rsidR="00595B4B" w:rsidRPr="00353963">
        <w:rPr>
          <w:position w:val="10"/>
          <w:sz w:val="20"/>
          <w:vertAlign w:val="subscript"/>
        </w:rPr>
        <w:t>(</w:t>
      </w:r>
      <w:r w:rsidRPr="00353963">
        <w:rPr>
          <w:position w:val="10"/>
          <w:sz w:val="20"/>
          <w:vertAlign w:val="subscript"/>
        </w:rPr>
        <w:t>x</w:t>
      </w:r>
      <w:r w:rsidR="00595B4B" w:rsidRPr="00353963">
        <w:rPr>
          <w:position w:val="10"/>
          <w:sz w:val="20"/>
          <w:vertAlign w:val="subscript"/>
        </w:rPr>
        <w:t>)</w:t>
      </w:r>
      <w:r w:rsidRPr="00353963">
        <w:rPr>
          <w:position w:val="10"/>
          <w:sz w:val="20"/>
        </w:rPr>
        <w:t>, y</w:t>
      </w:r>
      <w:r w:rsidR="00595B4B" w:rsidRPr="00353963">
        <w:rPr>
          <w:position w:val="10"/>
          <w:sz w:val="20"/>
          <w:vertAlign w:val="subscript"/>
        </w:rPr>
        <w:t>(</w:t>
      </w:r>
      <w:r w:rsidRPr="00353963">
        <w:rPr>
          <w:position w:val="10"/>
          <w:sz w:val="20"/>
          <w:vertAlign w:val="subscript"/>
        </w:rPr>
        <w:t>y</w:t>
      </w:r>
      <w:r w:rsidR="00595B4B" w:rsidRPr="00353963">
        <w:rPr>
          <w:position w:val="10"/>
          <w:sz w:val="20"/>
          <w:vertAlign w:val="subscript"/>
        </w:rPr>
        <w:t>)</w:t>
      </w:r>
      <w:r w:rsidRPr="00353963">
        <w:rPr>
          <w:position w:val="10"/>
          <w:sz w:val="20"/>
        </w:rPr>
        <w:t xml:space="preserve">, and </w:t>
      </w:r>
      <w:r w:rsidR="00595B4B" w:rsidRPr="00353963">
        <w:rPr>
          <w:position w:val="10"/>
          <w:sz w:val="20"/>
        </w:rPr>
        <w:t>oplocal</w:t>
      </w:r>
      <w:r w:rsidR="00595B4B" w:rsidRPr="00353963">
        <w:rPr>
          <w:position w:val="10"/>
          <w:sz w:val="20"/>
          <w:vertAlign w:val="subscript"/>
        </w:rPr>
        <w:t>(oplocal)</w:t>
      </w:r>
      <w:r w:rsidR="00595B4B" w:rsidRPr="00353963">
        <w:rPr>
          <w:position w:val="10"/>
          <w:sz w:val="20"/>
        </w:rPr>
        <w:t xml:space="preserve"> are added to </w:t>
      </w:r>
      <w:r w:rsidR="00595B4B" w:rsidRPr="009E08C5">
        <w:rPr>
          <w:i/>
          <w:position w:val="10"/>
          <w:sz w:val="20"/>
        </w:rPr>
        <w:t>Affect</w:t>
      </w:r>
      <w:r w:rsidR="00595B4B" w:rsidRPr="00353963">
        <w:rPr>
          <w:position w:val="10"/>
          <w:sz w:val="20"/>
        </w:rPr>
        <w:t xml:space="preserve"> during execution. At line 35</w:t>
      </w:r>
      <w:r w:rsidR="0024714E" w:rsidRPr="00353963">
        <w:rPr>
          <w:position w:val="10"/>
          <w:sz w:val="20"/>
        </w:rPr>
        <w:t xml:space="preserve"> variable </w:t>
      </w:r>
      <w:r w:rsidR="0024714E" w:rsidRPr="009E08C5">
        <w:rPr>
          <w:i/>
          <w:position w:val="10"/>
          <w:sz w:val="20"/>
        </w:rPr>
        <w:t>oplocal</w:t>
      </w:r>
      <w:r w:rsidR="0024714E" w:rsidRPr="00353963">
        <w:rPr>
          <w:position w:val="10"/>
          <w:sz w:val="20"/>
        </w:rPr>
        <w:t xml:space="preserve"> is redefined, there is no need to change </w:t>
      </w:r>
      <w:r w:rsidR="0024714E" w:rsidRPr="009E08C5">
        <w:rPr>
          <w:i/>
          <w:position w:val="10"/>
          <w:sz w:val="20"/>
        </w:rPr>
        <w:t>Affect</w:t>
      </w:r>
      <w:r w:rsidR="0024714E" w:rsidRPr="00353963">
        <w:rPr>
          <w:position w:val="10"/>
          <w:sz w:val="20"/>
        </w:rPr>
        <w:t xml:space="preserve">. </w:t>
      </w:r>
      <w:r w:rsidR="00595B4B" w:rsidRPr="00353963">
        <w:rPr>
          <w:position w:val="10"/>
          <w:sz w:val="20"/>
        </w:rPr>
        <w:t>When we reach line 36, opcode</w:t>
      </w:r>
      <w:r w:rsidR="00595B4B" w:rsidRPr="00353963">
        <w:rPr>
          <w:position w:val="10"/>
          <w:sz w:val="20"/>
          <w:vertAlign w:val="subscript"/>
        </w:rPr>
        <w:t>(oplocal)</w:t>
      </w:r>
      <w:r w:rsidR="00595B4B" w:rsidRPr="00353963">
        <w:rPr>
          <w:position w:val="10"/>
          <w:sz w:val="20"/>
        </w:rPr>
        <w:t xml:space="preserve"> is also added to </w:t>
      </w:r>
      <w:r w:rsidR="00595B4B" w:rsidRPr="009E08C5">
        <w:rPr>
          <w:i/>
          <w:position w:val="10"/>
          <w:sz w:val="20"/>
        </w:rPr>
        <w:t>Affect</w:t>
      </w:r>
      <w:r w:rsidR="00595B4B" w:rsidRPr="00353963">
        <w:rPr>
          <w:position w:val="10"/>
          <w:sz w:val="20"/>
        </w:rPr>
        <w:t xml:space="preserve"> </w:t>
      </w:r>
      <w:r w:rsidR="0024714E" w:rsidRPr="00353963">
        <w:rPr>
          <w:position w:val="10"/>
          <w:sz w:val="20"/>
        </w:rPr>
        <w:t xml:space="preserve"> After leaving method </w:t>
      </w:r>
      <w:r w:rsidR="0024714E" w:rsidRPr="009E08C5">
        <w:rPr>
          <w:i/>
          <w:position w:val="10"/>
          <w:sz w:val="20"/>
        </w:rPr>
        <w:t>QueryMethod</w:t>
      </w:r>
      <w:r w:rsidR="0024714E" w:rsidRPr="00353963">
        <w:rPr>
          <w:position w:val="10"/>
          <w:sz w:val="20"/>
        </w:rPr>
        <w:t xml:space="preserve"> and entering </w:t>
      </w:r>
      <w:r w:rsidR="0024714E" w:rsidRPr="009E08C5">
        <w:rPr>
          <w:i/>
          <w:position w:val="10"/>
          <w:sz w:val="20"/>
        </w:rPr>
        <w:t>DoCalculation</w:t>
      </w:r>
      <w:r w:rsidR="0024714E" w:rsidRPr="00353963">
        <w:rPr>
          <w:position w:val="10"/>
          <w:sz w:val="20"/>
        </w:rPr>
        <w:t xml:space="preserve"> we reach line 40 where the definition of </w:t>
      </w:r>
      <w:r w:rsidR="0024714E" w:rsidRPr="009E08C5">
        <w:rPr>
          <w:i/>
          <w:position w:val="10"/>
          <w:sz w:val="20"/>
        </w:rPr>
        <w:t>op</w:t>
      </w:r>
      <w:r w:rsidR="0024714E" w:rsidRPr="00353963">
        <w:rPr>
          <w:position w:val="10"/>
          <w:sz w:val="20"/>
        </w:rPr>
        <w:t xml:space="preserve"> resides. There is no need to add it to </w:t>
      </w:r>
      <w:r w:rsidR="0024714E" w:rsidRPr="009E08C5">
        <w:rPr>
          <w:i/>
          <w:position w:val="10"/>
          <w:sz w:val="20"/>
        </w:rPr>
        <w:t>Affect</w:t>
      </w:r>
      <w:r w:rsidR="0024714E" w:rsidRPr="00353963">
        <w:rPr>
          <w:position w:val="10"/>
          <w:sz w:val="20"/>
        </w:rPr>
        <w:t xml:space="preserve"> because it does not depend on any variables of </w:t>
      </w:r>
      <w:r w:rsidR="0024714E" w:rsidRPr="009E08C5">
        <w:rPr>
          <w:i/>
          <w:position w:val="10"/>
          <w:sz w:val="20"/>
        </w:rPr>
        <w:t>Affect</w:t>
      </w:r>
      <w:r w:rsidR="0024714E" w:rsidRPr="00353963">
        <w:rPr>
          <w:position w:val="10"/>
          <w:sz w:val="20"/>
        </w:rPr>
        <w:t>. As we previously mentioned there is an entry o</w:t>
      </w:r>
      <w:r w:rsidR="0024714E" w:rsidRPr="00353963">
        <w:rPr>
          <w:position w:val="10"/>
          <w:sz w:val="20"/>
        </w:rPr>
        <w:t>p</w:t>
      </w:r>
      <w:r w:rsidR="0024714E" w:rsidRPr="00353963">
        <w:rPr>
          <w:position w:val="10"/>
          <w:sz w:val="20"/>
        </w:rPr>
        <w:t>code</w:t>
      </w:r>
      <w:r w:rsidR="0024714E" w:rsidRPr="00353963">
        <w:rPr>
          <w:position w:val="10"/>
          <w:sz w:val="20"/>
          <w:vertAlign w:val="subscript"/>
        </w:rPr>
        <w:t>(oplocal)</w:t>
      </w:r>
      <w:r w:rsidR="0024714E" w:rsidRPr="00353963">
        <w:rPr>
          <w:position w:val="10"/>
          <w:sz w:val="20"/>
        </w:rPr>
        <w:t xml:space="preserve"> in </w:t>
      </w:r>
      <w:r w:rsidR="0024714E" w:rsidRPr="009E08C5">
        <w:rPr>
          <w:i/>
          <w:position w:val="10"/>
          <w:sz w:val="20"/>
        </w:rPr>
        <w:t>Affect</w:t>
      </w:r>
      <w:r w:rsidR="0024714E" w:rsidRPr="00353963">
        <w:rPr>
          <w:position w:val="10"/>
          <w:sz w:val="20"/>
        </w:rPr>
        <w:t xml:space="preserve"> therefore when we reach line 42 defining </w:t>
      </w:r>
      <w:r w:rsidR="0024714E" w:rsidRPr="009E08C5">
        <w:rPr>
          <w:i/>
          <w:position w:val="10"/>
          <w:sz w:val="20"/>
        </w:rPr>
        <w:t>opcode2</w:t>
      </w:r>
      <w:r w:rsidR="0024714E" w:rsidRPr="00353963">
        <w:rPr>
          <w:position w:val="10"/>
          <w:sz w:val="20"/>
        </w:rPr>
        <w:t xml:space="preserve"> based on </w:t>
      </w:r>
      <w:r w:rsidR="0024714E" w:rsidRPr="009E08C5">
        <w:rPr>
          <w:i/>
          <w:position w:val="10"/>
          <w:sz w:val="20"/>
        </w:rPr>
        <w:t>opcode</w:t>
      </w:r>
      <w:r w:rsidR="0024714E" w:rsidRPr="00353963">
        <w:rPr>
          <w:position w:val="10"/>
          <w:sz w:val="20"/>
        </w:rPr>
        <w:t>, the opcode2</w:t>
      </w:r>
      <w:r w:rsidR="0024714E" w:rsidRPr="00353963">
        <w:rPr>
          <w:position w:val="10"/>
          <w:sz w:val="20"/>
          <w:vertAlign w:val="subscript"/>
        </w:rPr>
        <w:t>(oplocal)</w:t>
      </w:r>
      <w:r w:rsidR="0024714E" w:rsidRPr="00353963">
        <w:rPr>
          <w:position w:val="10"/>
          <w:sz w:val="20"/>
        </w:rPr>
        <w:t xml:space="preserve"> is added to </w:t>
      </w:r>
      <w:r w:rsidR="0024714E" w:rsidRPr="009E08C5">
        <w:rPr>
          <w:i/>
          <w:position w:val="10"/>
          <w:sz w:val="20"/>
        </w:rPr>
        <w:t>Affect</w:t>
      </w:r>
      <w:r w:rsidR="0024714E" w:rsidRPr="00353963">
        <w:rPr>
          <w:position w:val="10"/>
          <w:sz w:val="20"/>
        </w:rPr>
        <w:t xml:space="preserve">. Now we reached the modified statement where the used variable is only </w:t>
      </w:r>
      <w:r w:rsidR="0024714E" w:rsidRPr="009E08C5">
        <w:rPr>
          <w:i/>
          <w:position w:val="10"/>
          <w:sz w:val="20"/>
        </w:rPr>
        <w:t>opcode2</w:t>
      </w:r>
      <w:r w:rsidR="0024714E" w:rsidRPr="00353963">
        <w:rPr>
          <w:position w:val="10"/>
          <w:sz w:val="20"/>
        </w:rPr>
        <w:t xml:space="preserve"> indexed by </w:t>
      </w:r>
      <w:r w:rsidR="0024714E" w:rsidRPr="009E08C5">
        <w:rPr>
          <w:i/>
          <w:position w:val="10"/>
          <w:sz w:val="20"/>
        </w:rPr>
        <w:t>oplocal</w:t>
      </w:r>
      <w:r w:rsidR="0024714E" w:rsidRPr="00353963">
        <w:rPr>
          <w:position w:val="10"/>
          <w:sz w:val="20"/>
        </w:rPr>
        <w:t xml:space="preserve"> therefore we can establish that the only influencing input variable is </w:t>
      </w:r>
      <w:r w:rsidR="0024714E" w:rsidRPr="009E08C5">
        <w:rPr>
          <w:i/>
          <w:position w:val="10"/>
          <w:sz w:val="20"/>
        </w:rPr>
        <w:t>oplocal</w:t>
      </w:r>
      <w:r w:rsidR="0024714E" w:rsidRPr="00353963">
        <w:rPr>
          <w:position w:val="10"/>
          <w:sz w:val="20"/>
        </w:rPr>
        <w:t>.</w:t>
      </w:r>
    </w:p>
    <w:p w:rsidR="00F65BA6" w:rsidRDefault="00F65BA6" w:rsidP="00E12604">
      <w:pPr>
        <w:widowControl w:val="0"/>
        <w:jc w:val="both"/>
        <w:rPr>
          <w:position w:val="10"/>
          <w:sz w:val="20"/>
        </w:rPr>
      </w:pPr>
      <w:r>
        <w:rPr>
          <w:position w:val="10"/>
          <w:sz w:val="20"/>
        </w:rPr>
        <w:t>At this point we know that the identified symptom is S2, in other words the modification influences a predicate in line 43. We have also managed to identify the only input variable that influences that predicate.</w:t>
      </w:r>
    </w:p>
    <w:p w:rsidR="00F65BA6" w:rsidRDefault="00F65BA6" w:rsidP="00E12604">
      <w:pPr>
        <w:widowControl w:val="0"/>
        <w:jc w:val="both"/>
        <w:rPr>
          <w:sz w:val="20"/>
        </w:rPr>
      </w:pPr>
      <w:r>
        <w:rPr>
          <w:position w:val="10"/>
          <w:sz w:val="20"/>
        </w:rPr>
        <w:t>The whole framework would then choose a regression test from the test suite that reaches the modification</w:t>
      </w:r>
      <w:r w:rsidR="00AC7F7C">
        <w:rPr>
          <w:position w:val="10"/>
          <w:sz w:val="20"/>
        </w:rPr>
        <w:t xml:space="preserve">. From this test a pair of test cases will be created using a dataflow based generation algorithm. The variables that are allowed to modify are the ones that have an influence on the predicate, in our case ‘oplocal’. The values of ‘oplocal’ should be close to each </w:t>
      </w:r>
      <w:r w:rsidR="00AC7F7C">
        <w:rPr>
          <w:position w:val="10"/>
          <w:sz w:val="20"/>
        </w:rPr>
        <w:lastRenderedPageBreak/>
        <w:t>other, and close to that value where the predicate evaluates to different values.</w:t>
      </w:r>
    </w:p>
    <w:p w:rsidR="002A3D59" w:rsidRDefault="002A3D59" w:rsidP="00E12604">
      <w:pPr>
        <w:widowControl w:val="0"/>
        <w:ind w:left="74"/>
        <w:jc w:val="both"/>
        <w:rPr>
          <w:sz w:val="20"/>
        </w:rPr>
      </w:pPr>
    </w:p>
    <w:p w:rsidR="002A3D59" w:rsidRPr="005828BA" w:rsidRDefault="000E2ADB" w:rsidP="005828BA">
      <w:pPr>
        <w:pStyle w:val="Heading1"/>
        <w:rPr>
          <w:rFonts w:ascii="Times New Roman" w:hAnsi="Times New Roman"/>
          <w:b/>
          <w:bCs/>
        </w:rPr>
      </w:pPr>
      <w:r w:rsidRPr="005828BA">
        <w:rPr>
          <w:rFonts w:ascii="Times New Roman" w:hAnsi="Times New Roman"/>
          <w:b/>
          <w:bCs/>
        </w:rPr>
        <w:t xml:space="preserve">8 </w:t>
      </w:r>
      <w:r w:rsidR="002A3D59" w:rsidRPr="005828BA">
        <w:rPr>
          <w:rFonts w:ascii="Times New Roman" w:hAnsi="Times New Roman"/>
          <w:b/>
          <w:bCs/>
        </w:rPr>
        <w:t>Conclusion</w:t>
      </w:r>
    </w:p>
    <w:p w:rsidR="002A3D59" w:rsidRDefault="002A3D59" w:rsidP="00E12604">
      <w:pPr>
        <w:widowControl w:val="0"/>
        <w:ind w:left="74"/>
        <w:jc w:val="both"/>
        <w:rPr>
          <w:sz w:val="20"/>
        </w:rPr>
      </w:pPr>
    </w:p>
    <w:p w:rsidR="00E82F4D" w:rsidRPr="00353963" w:rsidRDefault="00E82F4D" w:rsidP="00E12604">
      <w:pPr>
        <w:widowControl w:val="0"/>
        <w:jc w:val="both"/>
        <w:rPr>
          <w:position w:val="10"/>
          <w:sz w:val="20"/>
        </w:rPr>
      </w:pPr>
      <w:r w:rsidRPr="00353963">
        <w:rPr>
          <w:position w:val="10"/>
          <w:sz w:val="20"/>
        </w:rPr>
        <w:t>In this paper we introduced a</w:t>
      </w:r>
      <w:r w:rsidR="00126CBD">
        <w:rPr>
          <w:position w:val="10"/>
          <w:sz w:val="20"/>
        </w:rPr>
        <w:t xml:space="preserve"> changed concept of</w:t>
      </w:r>
      <w:r w:rsidRPr="00353963">
        <w:rPr>
          <w:position w:val="10"/>
          <w:sz w:val="20"/>
        </w:rPr>
        <w:t xml:space="preserve"> regression testing </w:t>
      </w:r>
      <w:r w:rsidR="00126CBD">
        <w:rPr>
          <w:position w:val="10"/>
          <w:sz w:val="20"/>
        </w:rPr>
        <w:t xml:space="preserve">that was </w:t>
      </w:r>
      <w:r w:rsidRPr="00353963">
        <w:rPr>
          <w:position w:val="10"/>
          <w:sz w:val="20"/>
        </w:rPr>
        <w:t xml:space="preserve">motivated by </w:t>
      </w:r>
      <w:r w:rsidR="00126CBD">
        <w:rPr>
          <w:position w:val="10"/>
          <w:sz w:val="20"/>
        </w:rPr>
        <w:t xml:space="preserve">the </w:t>
      </w:r>
      <w:r w:rsidRPr="00353963">
        <w:rPr>
          <w:position w:val="10"/>
          <w:sz w:val="20"/>
        </w:rPr>
        <w:t>shortcomings of existing techniques. We have shown that classical modification traversing and modification revealing regression tests are not ne</w:t>
      </w:r>
      <w:r w:rsidRPr="00353963">
        <w:rPr>
          <w:position w:val="10"/>
          <w:sz w:val="20"/>
        </w:rPr>
        <w:t>c</w:t>
      </w:r>
      <w:r w:rsidRPr="00353963">
        <w:rPr>
          <w:position w:val="10"/>
          <w:sz w:val="20"/>
        </w:rPr>
        <w:t xml:space="preserve">essarily error revealing. The new concept focuses on the reliability of test cases, it tries to assure that each test that reaches a modification has an influence on at least one output statement. </w:t>
      </w:r>
    </w:p>
    <w:p w:rsidR="00E82F4D" w:rsidRPr="00353963" w:rsidRDefault="00E82F4D" w:rsidP="00E12604">
      <w:pPr>
        <w:widowControl w:val="0"/>
        <w:jc w:val="both"/>
        <w:rPr>
          <w:position w:val="10"/>
          <w:sz w:val="20"/>
        </w:rPr>
      </w:pPr>
      <w:r w:rsidRPr="00353963">
        <w:rPr>
          <w:position w:val="10"/>
          <w:sz w:val="20"/>
        </w:rPr>
        <w:t xml:space="preserve">In order to achieve this goal, existing test cases have to be filtered, and those that are </w:t>
      </w:r>
      <w:r w:rsidR="00126CBD">
        <w:rPr>
          <w:position w:val="10"/>
          <w:sz w:val="20"/>
        </w:rPr>
        <w:t>usable</w:t>
      </w:r>
      <w:r w:rsidRPr="00353963">
        <w:rPr>
          <w:position w:val="10"/>
          <w:sz w:val="20"/>
        </w:rPr>
        <w:t xml:space="preserve">, should be transformed. So the main task is automated test generation that is appropriate for the changed regression testing concept. Test generation can be thought of as a search in a space spanned by the input variables of the program. Unfortunately, the dimension of this search space can grow over the limits </w:t>
      </w:r>
      <w:r w:rsidR="00126CBD">
        <w:rPr>
          <w:position w:val="10"/>
          <w:sz w:val="20"/>
        </w:rPr>
        <w:t>where a search can be comfortably managed</w:t>
      </w:r>
      <w:r w:rsidRPr="00353963">
        <w:rPr>
          <w:position w:val="10"/>
          <w:sz w:val="20"/>
        </w:rPr>
        <w:t>. Consequently, our goal was to reduce the dimension of this search space, and find only input variables that have an influence on the modification for a given test case.</w:t>
      </w:r>
    </w:p>
    <w:p w:rsidR="00E82F4D" w:rsidRPr="00353963" w:rsidRDefault="00E82F4D" w:rsidP="00E12604">
      <w:pPr>
        <w:widowControl w:val="0"/>
        <w:jc w:val="both"/>
        <w:rPr>
          <w:position w:val="10"/>
          <w:sz w:val="20"/>
        </w:rPr>
      </w:pPr>
      <w:r w:rsidRPr="00353963">
        <w:rPr>
          <w:position w:val="10"/>
          <w:sz w:val="20"/>
        </w:rPr>
        <w:t>Instead of dynamic program slicing, we applied a custom dynamic impact analysis which is more appropriate for this problem. Besides operating in a forward manner, the algorithm is also superior to dynamic slicing in memory consum</w:t>
      </w:r>
      <w:r w:rsidRPr="00353963">
        <w:rPr>
          <w:position w:val="10"/>
          <w:sz w:val="20"/>
        </w:rPr>
        <w:t>p</w:t>
      </w:r>
      <w:r w:rsidRPr="00353963">
        <w:rPr>
          <w:position w:val="10"/>
          <w:sz w:val="20"/>
        </w:rPr>
        <w:t>tion, which can be a critical factor when dealing with large applications.</w:t>
      </w:r>
    </w:p>
    <w:p w:rsidR="00E82F4D" w:rsidRPr="00353963" w:rsidRDefault="00E82F4D" w:rsidP="00E12604">
      <w:pPr>
        <w:widowControl w:val="0"/>
        <w:jc w:val="both"/>
        <w:rPr>
          <w:position w:val="10"/>
          <w:sz w:val="20"/>
        </w:rPr>
      </w:pPr>
      <w:r w:rsidRPr="00353963">
        <w:rPr>
          <w:position w:val="10"/>
          <w:sz w:val="20"/>
        </w:rPr>
        <w:t xml:space="preserve">All of our </w:t>
      </w:r>
      <w:r w:rsidR="00126CBD">
        <w:rPr>
          <w:position w:val="10"/>
          <w:sz w:val="20"/>
        </w:rPr>
        <w:t>methods</w:t>
      </w:r>
      <w:r w:rsidR="00126CBD" w:rsidRPr="00353963">
        <w:rPr>
          <w:position w:val="10"/>
          <w:sz w:val="20"/>
        </w:rPr>
        <w:t xml:space="preserve"> </w:t>
      </w:r>
      <w:r w:rsidRPr="00353963">
        <w:rPr>
          <w:position w:val="10"/>
          <w:sz w:val="20"/>
        </w:rPr>
        <w:t>have been developed to work in a C++ specific language environment.</w:t>
      </w:r>
      <w:r w:rsidR="00126CBD">
        <w:rPr>
          <w:position w:val="10"/>
          <w:sz w:val="20"/>
        </w:rPr>
        <w:t xml:space="preserve"> Therefore</w:t>
      </w:r>
      <w:r w:rsidRPr="00353963">
        <w:rPr>
          <w:position w:val="10"/>
          <w:sz w:val="20"/>
        </w:rPr>
        <w:t>, many C++ co</w:t>
      </w:r>
      <w:r w:rsidRPr="00353963">
        <w:rPr>
          <w:position w:val="10"/>
          <w:sz w:val="20"/>
        </w:rPr>
        <w:t>n</w:t>
      </w:r>
      <w:r w:rsidRPr="00353963">
        <w:rPr>
          <w:position w:val="10"/>
          <w:sz w:val="20"/>
        </w:rPr>
        <w:t>structs have been covered in detail including both procedural and object oriented constructs like pointers and function pointers, different parameter passing methods, classes, member and object variables and inheritance. Since C++ exposes a wider range of language constructs and gives more freedom to the programmer than most modern object oriented la</w:t>
      </w:r>
      <w:r w:rsidRPr="00353963">
        <w:rPr>
          <w:position w:val="10"/>
          <w:sz w:val="20"/>
        </w:rPr>
        <w:t>n</w:t>
      </w:r>
      <w:r w:rsidRPr="00353963">
        <w:rPr>
          <w:position w:val="10"/>
          <w:sz w:val="20"/>
        </w:rPr>
        <w:t xml:space="preserve">guages, we believe that the proposed approach can be successfully adjusted to work in other environments as well. </w:t>
      </w:r>
      <w:r w:rsidR="00126CBD">
        <w:rPr>
          <w:position w:val="10"/>
          <w:sz w:val="20"/>
        </w:rPr>
        <w:t>T</w:t>
      </w:r>
      <w:r w:rsidRPr="00353963">
        <w:rPr>
          <w:position w:val="10"/>
          <w:sz w:val="20"/>
        </w:rPr>
        <w:t>he relative simplicity of the dynamic impact analyzer algorithm is due to a complex instrumentation mechanism. The instr</w:t>
      </w:r>
      <w:r w:rsidRPr="00353963">
        <w:rPr>
          <w:position w:val="10"/>
          <w:sz w:val="20"/>
        </w:rPr>
        <w:t>u</w:t>
      </w:r>
      <w:r w:rsidRPr="00353963">
        <w:rPr>
          <w:position w:val="10"/>
          <w:sz w:val="20"/>
        </w:rPr>
        <w:t xml:space="preserve">mentation step is supported by the </w:t>
      </w:r>
      <w:smartTag w:uri="urn:schemas-microsoft-com:office:smarttags" w:element="place">
        <w:smartTag w:uri="urn:schemas-microsoft-com:office:smarttags" w:element="City">
          <w:r w:rsidRPr="00353963">
            <w:rPr>
              <w:position w:val="10"/>
              <w:sz w:val="20"/>
            </w:rPr>
            <w:t>Columbus</w:t>
          </w:r>
        </w:smartTag>
      </w:smartTag>
      <w:r w:rsidRPr="00353963">
        <w:rPr>
          <w:position w:val="10"/>
          <w:sz w:val="20"/>
        </w:rPr>
        <w:t xml:space="preserve"> framework</w:t>
      </w:r>
      <w:r w:rsidR="001D499E">
        <w:rPr>
          <w:position w:val="10"/>
          <w:sz w:val="20"/>
        </w:rPr>
        <w:t xml:space="preserve"> [</w:t>
      </w:r>
      <w:r w:rsidR="009B52D4">
        <w:rPr>
          <w:position w:val="10"/>
          <w:sz w:val="20"/>
        </w:rPr>
        <w:t>12</w:t>
      </w:r>
      <w:r w:rsidR="001D499E">
        <w:rPr>
          <w:position w:val="10"/>
          <w:sz w:val="20"/>
        </w:rPr>
        <w:t>]</w:t>
      </w:r>
      <w:r w:rsidRPr="00353963">
        <w:rPr>
          <w:position w:val="10"/>
          <w:sz w:val="20"/>
        </w:rPr>
        <w:t xml:space="preserve">. </w:t>
      </w:r>
      <w:r w:rsidR="00126CBD">
        <w:rPr>
          <w:position w:val="10"/>
          <w:sz w:val="20"/>
        </w:rPr>
        <w:t>Since</w:t>
      </w:r>
      <w:r w:rsidR="00126CBD" w:rsidRPr="00353963">
        <w:rPr>
          <w:position w:val="10"/>
          <w:sz w:val="20"/>
        </w:rPr>
        <w:t xml:space="preserve"> </w:t>
      </w:r>
      <w:smartTag w:uri="urn:schemas-microsoft-com:office:smarttags" w:element="place">
        <w:smartTag w:uri="urn:schemas-microsoft-com:office:smarttags" w:element="City">
          <w:r w:rsidRPr="00353963">
            <w:rPr>
              <w:position w:val="10"/>
              <w:sz w:val="20"/>
            </w:rPr>
            <w:t>Columbus</w:t>
          </w:r>
        </w:smartTag>
      </w:smartTag>
      <w:r w:rsidRPr="00353963">
        <w:rPr>
          <w:position w:val="10"/>
          <w:sz w:val="20"/>
        </w:rPr>
        <w:t xml:space="preserve"> is currently not able to handle all requir</w:t>
      </w:r>
      <w:r w:rsidRPr="00353963">
        <w:rPr>
          <w:position w:val="10"/>
          <w:sz w:val="20"/>
        </w:rPr>
        <w:t>e</w:t>
      </w:r>
      <w:r w:rsidRPr="00353963">
        <w:rPr>
          <w:position w:val="10"/>
          <w:sz w:val="20"/>
        </w:rPr>
        <w:t xml:space="preserve">ments we described, first </w:t>
      </w:r>
      <w:r w:rsidR="00126CBD">
        <w:rPr>
          <w:position w:val="10"/>
          <w:sz w:val="20"/>
        </w:rPr>
        <w:t>we should</w:t>
      </w:r>
      <w:r w:rsidRPr="00353963">
        <w:rPr>
          <w:position w:val="10"/>
          <w:sz w:val="20"/>
        </w:rPr>
        <w:t xml:space="preserve"> extend</w:t>
      </w:r>
      <w:r w:rsidR="00126CBD">
        <w:rPr>
          <w:position w:val="10"/>
          <w:sz w:val="20"/>
        </w:rPr>
        <w:t xml:space="preserve"> that tool</w:t>
      </w:r>
      <w:r w:rsidRPr="00353963">
        <w:rPr>
          <w:position w:val="10"/>
          <w:sz w:val="20"/>
        </w:rPr>
        <w:t>. A further technical limitation is the handling of different C++ d</w:t>
      </w:r>
      <w:r w:rsidRPr="00353963">
        <w:rPr>
          <w:position w:val="10"/>
          <w:sz w:val="20"/>
        </w:rPr>
        <w:t>i</w:t>
      </w:r>
      <w:r w:rsidRPr="00353963">
        <w:rPr>
          <w:position w:val="10"/>
          <w:sz w:val="20"/>
        </w:rPr>
        <w:t xml:space="preserve">alects. Although the ANSI standard is adopted by nearly all compilers that are used for production systems, many of them support additional features that do not comply with the standard. Consequently, the instrumentation step has to prepare for differences. </w:t>
      </w:r>
    </w:p>
    <w:p w:rsidR="00960EBB" w:rsidRDefault="00E82F4D" w:rsidP="00E12604">
      <w:pPr>
        <w:widowControl w:val="0"/>
        <w:jc w:val="both"/>
        <w:rPr>
          <w:sz w:val="20"/>
        </w:rPr>
      </w:pPr>
      <w:r w:rsidRPr="00353963">
        <w:rPr>
          <w:position w:val="10"/>
          <w:sz w:val="20"/>
        </w:rPr>
        <w:t>In order to fully cover the potential of C++, we also have to address issues related to the template mechanism. Technica</w:t>
      </w:r>
      <w:r w:rsidRPr="00353963">
        <w:rPr>
          <w:position w:val="10"/>
          <w:sz w:val="20"/>
        </w:rPr>
        <w:t>l</w:t>
      </w:r>
      <w:r w:rsidRPr="00353963">
        <w:rPr>
          <w:position w:val="10"/>
          <w:sz w:val="20"/>
        </w:rPr>
        <w:t>ly, it is a must to be able to insert the instrumentation stage after the preprocessing step has been completed.</w:t>
      </w:r>
    </w:p>
    <w:p w:rsidR="00E82F4D" w:rsidRDefault="00E82F4D" w:rsidP="00E12604">
      <w:pPr>
        <w:widowControl w:val="0"/>
        <w:jc w:val="both"/>
        <w:rPr>
          <w:sz w:val="20"/>
        </w:rPr>
      </w:pPr>
    </w:p>
    <w:p w:rsidR="00E82F4D" w:rsidRPr="005828BA" w:rsidRDefault="007B45BC" w:rsidP="005828BA">
      <w:pPr>
        <w:pStyle w:val="Heading1"/>
        <w:rPr>
          <w:rFonts w:ascii="Times New Roman" w:hAnsi="Times New Roman"/>
          <w:b/>
          <w:bCs/>
        </w:rPr>
      </w:pPr>
      <w:r>
        <w:br w:type="page"/>
      </w:r>
      <w:r w:rsidR="00E54A28" w:rsidRPr="005828BA">
        <w:rPr>
          <w:rFonts w:ascii="Times New Roman" w:hAnsi="Times New Roman"/>
          <w:b/>
          <w:bCs/>
        </w:rPr>
        <w:lastRenderedPageBreak/>
        <w:t>Bibliography</w:t>
      </w:r>
    </w:p>
    <w:p w:rsidR="00342734" w:rsidRDefault="00342734" w:rsidP="00E12604">
      <w:pPr>
        <w:widowControl w:val="0"/>
        <w:jc w:val="both"/>
        <w:rPr>
          <w:sz w:val="20"/>
        </w:rPr>
      </w:pPr>
    </w:p>
    <w:p w:rsidR="00342734" w:rsidRPr="002F5421" w:rsidRDefault="00342734" w:rsidP="00342734">
      <w:pPr>
        <w:widowControl w:val="0"/>
        <w:ind w:left="360" w:hanging="360"/>
        <w:jc w:val="both"/>
        <w:rPr>
          <w:sz w:val="20"/>
        </w:rPr>
      </w:pPr>
      <w:r>
        <w:rPr>
          <w:sz w:val="20"/>
          <w:lang w:val="hu-HU"/>
        </w:rPr>
        <w:t>[1]</w:t>
      </w:r>
      <w:r w:rsidRPr="002F5421">
        <w:rPr>
          <w:sz w:val="20"/>
        </w:rPr>
        <w:tab/>
        <w:t>A. Beszedes, T. Gergely, Zs. M. Szabo, J. Csirik, T. Gyimothy. Dynamic slicing method for maintenance of large C programs, CSMR 2001, pages 105-113.</w:t>
      </w:r>
    </w:p>
    <w:p w:rsidR="00342734" w:rsidRPr="002F5421" w:rsidRDefault="00342734" w:rsidP="00342734">
      <w:pPr>
        <w:widowControl w:val="0"/>
        <w:ind w:left="360" w:hanging="360"/>
        <w:jc w:val="both"/>
        <w:rPr>
          <w:sz w:val="20"/>
        </w:rPr>
      </w:pPr>
      <w:r w:rsidRPr="002F5421">
        <w:rPr>
          <w:sz w:val="20"/>
        </w:rPr>
        <w:t>[2]</w:t>
      </w:r>
      <w:r w:rsidR="009B52D4" w:rsidRPr="002F5421">
        <w:rPr>
          <w:sz w:val="20"/>
        </w:rPr>
        <w:tab/>
      </w:r>
      <w:r w:rsidRPr="002F5421">
        <w:rPr>
          <w:sz w:val="20"/>
        </w:rPr>
        <w:t>B. Korel, Ali M. Al-Yami: Automated Regression Test Generation. ISSTA 1998: 143-152</w:t>
      </w:r>
    </w:p>
    <w:p w:rsidR="00342734" w:rsidRPr="002F5421" w:rsidRDefault="00342734" w:rsidP="00342734">
      <w:pPr>
        <w:widowControl w:val="0"/>
        <w:ind w:left="360" w:hanging="360"/>
        <w:jc w:val="both"/>
        <w:rPr>
          <w:sz w:val="20"/>
        </w:rPr>
      </w:pPr>
      <w:r w:rsidRPr="002F5421">
        <w:rPr>
          <w:sz w:val="20"/>
        </w:rPr>
        <w:t>[3]</w:t>
      </w:r>
      <w:r w:rsidR="009B52D4" w:rsidRPr="002F5421">
        <w:rPr>
          <w:sz w:val="20"/>
        </w:rPr>
        <w:tab/>
      </w:r>
      <w:r w:rsidRPr="002F5421">
        <w:rPr>
          <w:sz w:val="20"/>
        </w:rPr>
        <w:t>B. Korel: Automated Test Data Generation for Programs with Procedures. ISSTA 1996: 209-215</w:t>
      </w:r>
    </w:p>
    <w:p w:rsidR="00342734" w:rsidRPr="002F5421" w:rsidRDefault="00342734" w:rsidP="00342734">
      <w:pPr>
        <w:widowControl w:val="0"/>
        <w:ind w:left="360" w:hanging="360"/>
        <w:jc w:val="both"/>
        <w:rPr>
          <w:sz w:val="20"/>
        </w:rPr>
      </w:pPr>
      <w:r w:rsidRPr="002F5421">
        <w:rPr>
          <w:sz w:val="20"/>
        </w:rPr>
        <w:t>[5]</w:t>
      </w:r>
      <w:r w:rsidR="009B52D4" w:rsidRPr="002F5421">
        <w:rPr>
          <w:sz w:val="20"/>
        </w:rPr>
        <w:tab/>
      </w:r>
      <w:r w:rsidRPr="002F5421">
        <w:rPr>
          <w:sz w:val="20"/>
        </w:rPr>
        <w:t>F. Tip, A survey of program slicing techniques. Journal of Programming Languages, 3(3):121-189, Sept. 1995.</w:t>
      </w:r>
    </w:p>
    <w:p w:rsidR="00342734" w:rsidRPr="002F5421" w:rsidRDefault="00342734" w:rsidP="00342734">
      <w:pPr>
        <w:widowControl w:val="0"/>
        <w:ind w:left="360" w:hanging="360"/>
        <w:jc w:val="both"/>
        <w:rPr>
          <w:rStyle w:val="m"/>
          <w:sz w:val="20"/>
        </w:rPr>
      </w:pPr>
      <w:r w:rsidRPr="002F5421">
        <w:rPr>
          <w:rStyle w:val="m"/>
          <w:sz w:val="20"/>
        </w:rPr>
        <w:t>[6]</w:t>
      </w:r>
      <w:r w:rsidR="009B52D4" w:rsidRPr="002F5421">
        <w:rPr>
          <w:rStyle w:val="m"/>
          <w:sz w:val="20"/>
        </w:rPr>
        <w:tab/>
      </w:r>
      <w:r w:rsidRPr="002F5421">
        <w:rPr>
          <w:rStyle w:val="m"/>
          <w:sz w:val="20"/>
        </w:rPr>
        <w:t>G. Rothermel and M.J. Harrold, A safe, efficient algorithm for regression test selection, Proceedings of the Intern</w:t>
      </w:r>
      <w:r w:rsidRPr="002F5421">
        <w:rPr>
          <w:rStyle w:val="m"/>
          <w:sz w:val="20"/>
        </w:rPr>
        <w:t>a</w:t>
      </w:r>
      <w:r w:rsidRPr="002F5421">
        <w:rPr>
          <w:rStyle w:val="m"/>
          <w:sz w:val="20"/>
        </w:rPr>
        <w:t>tional Conference on Software Maintenance ,pp. 358-367, September 1993.</w:t>
      </w:r>
    </w:p>
    <w:p w:rsidR="00342734" w:rsidRPr="002F5421" w:rsidRDefault="00342734" w:rsidP="00342734">
      <w:pPr>
        <w:widowControl w:val="0"/>
        <w:ind w:left="360" w:hanging="360"/>
        <w:jc w:val="both"/>
        <w:rPr>
          <w:sz w:val="20"/>
        </w:rPr>
      </w:pPr>
      <w:r w:rsidRPr="002F5421">
        <w:rPr>
          <w:sz w:val="20"/>
        </w:rPr>
        <w:t>[7]</w:t>
      </w:r>
      <w:r w:rsidR="009B52D4" w:rsidRPr="002F5421">
        <w:rPr>
          <w:sz w:val="20"/>
        </w:rPr>
        <w:tab/>
      </w:r>
      <w:r w:rsidRPr="002F5421">
        <w:rPr>
          <w:sz w:val="20"/>
        </w:rPr>
        <w:t>G. Rothermel and M.J. Harrold, Selecting tests and identifying test coverage requirements for modified software, Proceedings of the International Symposium on SoftwareTesting and Analysis,pp. 169-184, August 1994.</w:t>
      </w:r>
    </w:p>
    <w:p w:rsidR="00342734" w:rsidRPr="002F5421" w:rsidRDefault="00342734" w:rsidP="00342734">
      <w:pPr>
        <w:widowControl w:val="0"/>
        <w:ind w:left="360" w:hanging="360"/>
        <w:jc w:val="both"/>
        <w:rPr>
          <w:rStyle w:val="m"/>
          <w:sz w:val="20"/>
        </w:rPr>
      </w:pPr>
      <w:r w:rsidRPr="002F5421">
        <w:rPr>
          <w:rStyle w:val="m"/>
          <w:sz w:val="20"/>
        </w:rPr>
        <w:t>[8]</w:t>
      </w:r>
      <w:r w:rsidR="009B52D4" w:rsidRPr="002F5421">
        <w:rPr>
          <w:rStyle w:val="m"/>
          <w:sz w:val="20"/>
        </w:rPr>
        <w:tab/>
      </w:r>
      <w:r w:rsidRPr="002F5421">
        <w:rPr>
          <w:rStyle w:val="m"/>
          <w:sz w:val="20"/>
        </w:rPr>
        <w:t>G. Rothermel and M. Harrold. Analyzing regression test selection techniques. IEEE Transactions on Software Eng</w:t>
      </w:r>
      <w:r w:rsidRPr="002F5421">
        <w:rPr>
          <w:rStyle w:val="m"/>
          <w:sz w:val="20"/>
        </w:rPr>
        <w:t>i</w:t>
      </w:r>
      <w:r w:rsidRPr="002F5421">
        <w:rPr>
          <w:rStyle w:val="m"/>
          <w:sz w:val="20"/>
        </w:rPr>
        <w:t xml:space="preserve">neering, 22(8):529--551, August 1996. </w:t>
      </w:r>
    </w:p>
    <w:p w:rsidR="00342734" w:rsidRPr="002F5421" w:rsidRDefault="00342734" w:rsidP="00342734">
      <w:pPr>
        <w:widowControl w:val="0"/>
        <w:ind w:left="360" w:hanging="360"/>
        <w:jc w:val="both"/>
        <w:rPr>
          <w:rStyle w:val="m"/>
          <w:sz w:val="20"/>
        </w:rPr>
      </w:pPr>
      <w:r w:rsidRPr="002F5421">
        <w:rPr>
          <w:rStyle w:val="m"/>
          <w:sz w:val="20"/>
        </w:rPr>
        <w:t>[9]</w:t>
      </w:r>
      <w:r w:rsidR="009B52D4" w:rsidRPr="002F5421">
        <w:rPr>
          <w:rStyle w:val="m"/>
          <w:sz w:val="20"/>
        </w:rPr>
        <w:tab/>
      </w:r>
      <w:r w:rsidRPr="002F5421">
        <w:rPr>
          <w:rStyle w:val="m"/>
          <w:sz w:val="20"/>
        </w:rPr>
        <w:t>G. Rothermel, M. J. Harrold, and J. Dedhia. Regression test selection for C++ software. J. Softw. Testing, Verif., and Rel., 10(2), June 2000.</w:t>
      </w:r>
    </w:p>
    <w:p w:rsidR="00342734" w:rsidRPr="002F5421" w:rsidRDefault="00342734" w:rsidP="00342734">
      <w:pPr>
        <w:widowControl w:val="0"/>
        <w:ind w:left="360" w:hanging="360"/>
        <w:jc w:val="both"/>
        <w:rPr>
          <w:sz w:val="20"/>
        </w:rPr>
      </w:pPr>
      <w:r w:rsidRPr="002F5421">
        <w:rPr>
          <w:sz w:val="20"/>
        </w:rPr>
        <w:t>[10]</w:t>
      </w:r>
      <w:r w:rsidR="009B52D4" w:rsidRPr="002F5421">
        <w:rPr>
          <w:sz w:val="20"/>
        </w:rPr>
        <w:tab/>
      </w:r>
      <w:r w:rsidRPr="002F5421">
        <w:rPr>
          <w:sz w:val="20"/>
        </w:rPr>
        <w:t>I. Forgacs and A Hajnal, An Applicable Test Data</w:t>
      </w:r>
      <w:r w:rsidR="0075761D" w:rsidRPr="002F5421">
        <w:rPr>
          <w:sz w:val="20"/>
        </w:rPr>
        <w:t xml:space="preserve"> </w:t>
      </w:r>
      <w:r w:rsidRPr="002F5421">
        <w:rPr>
          <w:sz w:val="20"/>
        </w:rPr>
        <w:t>Generation Algorithm for Domain Errors, In Proceedings of the ACM/SIGSOFT International Symposium on Software Testing and Analysis, Clearwater Beach, Florida, March, 1998.</w:t>
      </w:r>
    </w:p>
    <w:p w:rsidR="00342734" w:rsidRPr="002F5421" w:rsidRDefault="00342734" w:rsidP="00342734">
      <w:pPr>
        <w:widowControl w:val="0"/>
        <w:ind w:left="360" w:hanging="360"/>
        <w:jc w:val="both"/>
        <w:rPr>
          <w:rStyle w:val="m"/>
          <w:sz w:val="20"/>
        </w:rPr>
      </w:pPr>
      <w:r w:rsidRPr="002F5421">
        <w:rPr>
          <w:rStyle w:val="m"/>
          <w:sz w:val="20"/>
        </w:rPr>
        <w:t>[11]</w:t>
      </w:r>
      <w:r w:rsidR="009B52D4" w:rsidRPr="002F5421">
        <w:rPr>
          <w:rStyle w:val="m"/>
          <w:sz w:val="20"/>
        </w:rPr>
        <w:tab/>
      </w:r>
      <w:r w:rsidRPr="002F5421">
        <w:rPr>
          <w:rStyle w:val="m"/>
          <w:sz w:val="20"/>
        </w:rPr>
        <w:t>Pargas, R. P., Harrold, M. J., and Peck, R. R. Test</w:t>
      </w:r>
      <w:r w:rsidR="0075761D" w:rsidRPr="002F5421">
        <w:rPr>
          <w:rStyle w:val="m"/>
          <w:sz w:val="20"/>
        </w:rPr>
        <w:t xml:space="preserve"> </w:t>
      </w:r>
      <w:r w:rsidRPr="002F5421">
        <w:rPr>
          <w:rStyle w:val="m"/>
          <w:sz w:val="20"/>
        </w:rPr>
        <w:t>data generation using genetic algorithms. The Journal of Software Testing, Verification and Reliability 9 (1999), 263—282.</w:t>
      </w:r>
    </w:p>
    <w:p w:rsidR="00342734" w:rsidRPr="002F5421" w:rsidRDefault="009B52D4" w:rsidP="00342734">
      <w:pPr>
        <w:widowControl w:val="0"/>
        <w:ind w:left="360" w:hanging="360"/>
        <w:jc w:val="both"/>
        <w:rPr>
          <w:sz w:val="20"/>
        </w:rPr>
      </w:pPr>
      <w:r w:rsidRPr="002F5421">
        <w:rPr>
          <w:bCs/>
          <w:sz w:val="20"/>
        </w:rPr>
        <w:t xml:space="preserve"> </w:t>
      </w:r>
      <w:r w:rsidR="00342734" w:rsidRPr="002F5421">
        <w:rPr>
          <w:bCs/>
          <w:sz w:val="20"/>
        </w:rPr>
        <w:t xml:space="preserve">[12]R. Ferenc, A. Beszedes and T. Gyimothy. </w:t>
      </w:r>
      <w:r w:rsidR="00342734" w:rsidRPr="002F5421">
        <w:rPr>
          <w:bCs/>
          <w:iCs/>
          <w:sz w:val="20"/>
        </w:rPr>
        <w:t>Extracting Facts with Columbus from C++ Code.</w:t>
      </w:r>
      <w:r w:rsidR="00342734" w:rsidRPr="002F5421">
        <w:rPr>
          <w:sz w:val="20"/>
        </w:rPr>
        <w:t>In Tool Demonstrations of the 8th European Conference on Software Maintenance and Reengineering (CSMR 2004),</w:t>
      </w:r>
      <w:r w:rsidR="00342734" w:rsidRPr="002F5421">
        <w:rPr>
          <w:sz w:val="20"/>
        </w:rPr>
        <w:br/>
        <w:t>Tampere, Finland, pages 4-8, March 24-26, 2004.</w:t>
      </w:r>
    </w:p>
    <w:p w:rsidR="00342734" w:rsidRPr="002F5421" w:rsidRDefault="009B52D4" w:rsidP="00342734">
      <w:pPr>
        <w:widowControl w:val="0"/>
        <w:ind w:left="360" w:hanging="360"/>
        <w:jc w:val="both"/>
        <w:rPr>
          <w:sz w:val="20"/>
        </w:rPr>
      </w:pPr>
      <w:r w:rsidRPr="002F5421">
        <w:rPr>
          <w:rStyle w:val="m"/>
          <w:sz w:val="20"/>
        </w:rPr>
        <w:t xml:space="preserve"> </w:t>
      </w:r>
      <w:r w:rsidR="00662058" w:rsidRPr="002F5421">
        <w:rPr>
          <w:rStyle w:val="m"/>
          <w:sz w:val="20"/>
        </w:rPr>
        <w:t>[13]</w:t>
      </w:r>
      <w:r w:rsidR="00342734" w:rsidRPr="002F5421">
        <w:rPr>
          <w:rStyle w:val="m"/>
          <w:sz w:val="20"/>
        </w:rPr>
        <w:t>R. Gupta, M. Harrold, M. Soffa, An approach to regression testing using slicing, Conference on Software Mainte</w:t>
      </w:r>
      <w:r w:rsidR="00342734" w:rsidRPr="002F5421">
        <w:rPr>
          <w:rStyle w:val="m"/>
          <w:sz w:val="20"/>
        </w:rPr>
        <w:t>n</w:t>
      </w:r>
      <w:r w:rsidR="00342734" w:rsidRPr="002F5421">
        <w:rPr>
          <w:rStyle w:val="m"/>
          <w:sz w:val="20"/>
        </w:rPr>
        <w:t>ance, 1992, pp. 299-308.</w:t>
      </w:r>
    </w:p>
    <w:p w:rsidR="00342734" w:rsidRPr="002F5421" w:rsidRDefault="009B52D4" w:rsidP="00342734">
      <w:pPr>
        <w:widowControl w:val="0"/>
        <w:ind w:left="360" w:hanging="360"/>
        <w:jc w:val="both"/>
        <w:rPr>
          <w:bCs/>
          <w:sz w:val="20"/>
        </w:rPr>
      </w:pPr>
      <w:r w:rsidRPr="002F5421">
        <w:rPr>
          <w:bCs/>
          <w:sz w:val="20"/>
        </w:rPr>
        <w:t>[14]</w:t>
      </w:r>
      <w:r w:rsidR="00342734" w:rsidRPr="002F5421">
        <w:rPr>
          <w:bCs/>
          <w:sz w:val="20"/>
        </w:rPr>
        <w:t xml:space="preserve">T. Gyimothy, A. Beszedes, and I. Forgacs. </w:t>
      </w:r>
      <w:r w:rsidR="00342734" w:rsidRPr="002F5421">
        <w:rPr>
          <w:bCs/>
          <w:iCs/>
          <w:sz w:val="20"/>
        </w:rPr>
        <w:t>An efficient relevant slicing method for debugging</w:t>
      </w:r>
      <w:r w:rsidR="00342734" w:rsidRPr="002F5421">
        <w:rPr>
          <w:bCs/>
          <w:sz w:val="20"/>
        </w:rPr>
        <w:t xml:space="preserve">. In Proceedings of ESEC/FSE'99, number </w:t>
      </w:r>
      <w:smartTag w:uri="urn:schemas-microsoft-com:office:smarttags" w:element="metricconverter">
        <w:smartTagPr>
          <w:attr w:name="ProductID" w:val="1687 in"/>
        </w:smartTagPr>
        <w:r w:rsidR="00342734" w:rsidRPr="002F5421">
          <w:rPr>
            <w:bCs/>
            <w:sz w:val="20"/>
          </w:rPr>
          <w:t>1687 in</w:t>
        </w:r>
      </w:smartTag>
      <w:r w:rsidR="00342734" w:rsidRPr="002F5421">
        <w:rPr>
          <w:bCs/>
          <w:sz w:val="20"/>
        </w:rPr>
        <w:t xml:space="preserve"> Lecture Notes in Computer Science, pages 303--321. Springer-Verlag, Sept. 1999.</w:t>
      </w:r>
    </w:p>
    <w:p w:rsidR="00FA1687" w:rsidRPr="002F5421" w:rsidRDefault="00342734" w:rsidP="009B52D4">
      <w:pPr>
        <w:widowControl w:val="0"/>
        <w:ind w:left="360" w:hanging="360"/>
        <w:jc w:val="both"/>
        <w:rPr>
          <w:sz w:val="20"/>
        </w:rPr>
      </w:pPr>
      <w:r w:rsidRPr="002F5421">
        <w:rPr>
          <w:sz w:val="20"/>
        </w:rPr>
        <w:t>[15]</w:t>
      </w:r>
      <w:r w:rsidRPr="002F5421">
        <w:rPr>
          <w:sz w:val="20"/>
        </w:rPr>
        <w:tab/>
        <w:t>W. Wong, J. Horgan, S. London, and H. Agrawal. A study of effective regression testing in practice. In Proc. of the Eighth Intl. Symp. on Softw. Rel. Engr., pages 230--238, Nov. 1997. 10</w:t>
      </w:r>
      <w:r w:rsidR="00FA1687" w:rsidRPr="002F5421">
        <w:rPr>
          <w:sz w:val="20"/>
        </w:rPr>
        <w:t>.</w:t>
      </w:r>
    </w:p>
    <w:p w:rsidR="00342734" w:rsidRPr="002F5421" w:rsidRDefault="00FA1687" w:rsidP="00FA1687">
      <w:pPr>
        <w:widowControl w:val="0"/>
        <w:ind w:left="360" w:hanging="360"/>
        <w:jc w:val="both"/>
        <w:rPr>
          <w:sz w:val="20"/>
        </w:rPr>
        <w:sectPr w:rsidR="00342734" w:rsidRPr="002F5421" w:rsidSect="007B45BC">
          <w:type w:val="continuous"/>
          <w:pgSz w:w="12240" w:h="15840"/>
          <w:pgMar w:top="1440" w:right="1210" w:bottom="1627" w:left="1210" w:header="708" w:footer="708" w:gutter="0"/>
          <w:cols w:space="490"/>
        </w:sectPr>
      </w:pPr>
      <w:r w:rsidRPr="002F5421">
        <w:rPr>
          <w:sz w:val="20"/>
        </w:rPr>
        <w:t>[16] A. Beszedes, T. Gergely and T. Gyimothy. Graph-Less Dynamic Dependence-Based Dynamic Slicing Algorithms. In Proceedings of the 6th IEEE Int'l Workshop on Source Code Analysis and Manipulation, pages 21-30. IEEE Compu</w:t>
      </w:r>
      <w:r w:rsidRPr="002F5421">
        <w:rPr>
          <w:sz w:val="20"/>
        </w:rPr>
        <w:t>t</w:t>
      </w:r>
      <w:r w:rsidRPr="002F5421">
        <w:rPr>
          <w:sz w:val="20"/>
        </w:rPr>
        <w:t>er Society, 2006.</w:t>
      </w:r>
    </w:p>
    <w:p w:rsidR="002254FB" w:rsidRPr="002F5421" w:rsidRDefault="00B95EA0" w:rsidP="00B95EA0">
      <w:pPr>
        <w:widowControl w:val="0"/>
        <w:ind w:left="426" w:hanging="426"/>
        <w:jc w:val="both"/>
        <w:rPr>
          <w:sz w:val="20"/>
        </w:rPr>
      </w:pPr>
      <w:r w:rsidRPr="002F5421">
        <w:rPr>
          <w:sz w:val="20"/>
        </w:rPr>
        <w:lastRenderedPageBreak/>
        <w:t xml:space="preserve">[17] I. Forgacs, E. Takacs. Mutation-Based Regression Testing, Conference proceedings. Tenth International Software Quality Week 1997. San Francisco, 1997. Vol. 2. San Francisco, Software Res. Inst., 1997. </w:t>
      </w:r>
    </w:p>
    <w:p w:rsidR="00993EF7" w:rsidRPr="002F5421" w:rsidRDefault="00993EF7" w:rsidP="00B95EA0">
      <w:pPr>
        <w:widowControl w:val="0"/>
        <w:ind w:left="426" w:hanging="426"/>
        <w:jc w:val="both"/>
        <w:rPr>
          <w:sz w:val="20"/>
        </w:rPr>
      </w:pPr>
      <w:r w:rsidRPr="002F5421">
        <w:rPr>
          <w:sz w:val="20"/>
        </w:rPr>
        <w:t>[18] N. Gupta, A. Mathur, M. Soffa. Automated Test Data Generation Using an Iterative Relaxation Method. Foundations of Software Engineering, pages 231—244, 1998.</w:t>
      </w:r>
    </w:p>
    <w:p w:rsidR="00D72B96" w:rsidRPr="002F5421" w:rsidRDefault="002254FB" w:rsidP="00D72B96">
      <w:pPr>
        <w:widowControl w:val="0"/>
        <w:ind w:left="426" w:hanging="426"/>
        <w:jc w:val="both"/>
        <w:rPr>
          <w:sz w:val="20"/>
        </w:rPr>
      </w:pPr>
      <w:r w:rsidRPr="002F5421">
        <w:rPr>
          <w:sz w:val="20"/>
        </w:rPr>
        <w:t>[19] Graves, T. L., Harrold, M. J., Kim, J., Porter, A., and Rothermel, G. 2001. An empirical study of regression test s</w:t>
      </w:r>
      <w:r w:rsidRPr="002F5421">
        <w:rPr>
          <w:sz w:val="20"/>
        </w:rPr>
        <w:t>e</w:t>
      </w:r>
      <w:r w:rsidRPr="002F5421">
        <w:rPr>
          <w:sz w:val="20"/>
        </w:rPr>
        <w:t>lection techniques. ACM Trans. Softw. Eng. Methodol. 10, 2 pages 184-208, 2001.</w:t>
      </w:r>
    </w:p>
    <w:p w:rsidR="00D72B96" w:rsidRPr="002F5421" w:rsidRDefault="00D72B96" w:rsidP="00D72B96">
      <w:pPr>
        <w:widowControl w:val="0"/>
        <w:ind w:left="426" w:hanging="426"/>
        <w:jc w:val="both"/>
        <w:rPr>
          <w:sz w:val="20"/>
        </w:rPr>
        <w:sectPr w:rsidR="00D72B96" w:rsidRPr="002F5421" w:rsidSect="007B45BC">
          <w:type w:val="continuous"/>
          <w:pgSz w:w="12240" w:h="15840"/>
          <w:pgMar w:top="1440" w:right="1210" w:bottom="1627" w:left="1210" w:header="708" w:footer="708" w:gutter="0"/>
          <w:cols w:space="490"/>
        </w:sectPr>
      </w:pPr>
      <w:r w:rsidRPr="002F5421">
        <w:rPr>
          <w:sz w:val="20"/>
        </w:rPr>
        <w:t>[20] M. Harrold and M. Sofa. An incremental approach to unit testing during maintenance. In Proc. of the Conf. on Softw. Maint., pages 362--367, Oct. 1988.</w:t>
      </w:r>
    </w:p>
    <w:p w:rsidR="006D63FA" w:rsidRDefault="006D63FA" w:rsidP="00E12604">
      <w:pPr>
        <w:widowControl w:val="0"/>
        <w:jc w:val="both"/>
        <w:rPr>
          <w:sz w:val="20"/>
        </w:rPr>
      </w:pPr>
    </w:p>
    <w:sectPr w:rsidR="006D63FA" w:rsidSect="000F7200">
      <w:type w:val="continuous"/>
      <w:pgSz w:w="12240" w:h="15840"/>
      <w:pgMar w:top="1440" w:right="1210" w:bottom="1627" w:left="1210" w:header="708" w:footer="708" w:gutter="0"/>
      <w:cols w:num="2" w:space="49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564F" w:rsidRDefault="0089564F">
      <w:r>
        <w:separator/>
      </w:r>
    </w:p>
  </w:endnote>
  <w:endnote w:type="continuationSeparator" w:id="1">
    <w:p w:rsidR="0089564F" w:rsidRDefault="008956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EE"/>
    <w:family w:val="swiss"/>
    <w:pitch w:val="variable"/>
    <w:sig w:usb0="E0002AFF" w:usb1="C0007843" w:usb2="00000009" w:usb3="00000000" w:csb0="000001FF" w:csb1="00000000"/>
  </w:font>
  <w:font w:name="Lucida Console">
    <w:panose1 w:val="020B0609040504020204"/>
    <w:charset w:val="EE"/>
    <w:family w:val="modern"/>
    <w:pitch w:val="fixed"/>
    <w:sig w:usb0="8000028F" w:usb1="00001800" w:usb2="00000000" w:usb3="00000000" w:csb0="0000001F" w:csb1="00000000"/>
  </w:font>
  <w:font w:name="Garamond">
    <w:panose1 w:val="02020404030301010803"/>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564F" w:rsidRDefault="0089564F">
      <w:r>
        <w:separator/>
      </w:r>
    </w:p>
  </w:footnote>
  <w:footnote w:type="continuationSeparator" w:id="1">
    <w:p w:rsidR="0089564F" w:rsidRDefault="0089564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614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17579CB"/>
    <w:multiLevelType w:val="hybridMultilevel"/>
    <w:tmpl w:val="550C343E"/>
    <w:lvl w:ilvl="0" w:tplc="040E000F">
      <w:start w:val="1"/>
      <w:numFmt w:val="decimal"/>
      <w:lvlText w:val="%1."/>
      <w:lvlJc w:val="left"/>
      <w:pPr>
        <w:tabs>
          <w:tab w:val="num" w:pos="720"/>
        </w:tabs>
        <w:ind w:left="720" w:hanging="360"/>
      </w:pPr>
    </w:lvl>
    <w:lvl w:ilvl="1" w:tplc="040E0019">
      <w:start w:val="1"/>
      <w:numFmt w:val="lowerLetter"/>
      <w:lvlText w:val="%2."/>
      <w:lvlJc w:val="left"/>
      <w:pPr>
        <w:tabs>
          <w:tab w:val="num" w:pos="1440"/>
        </w:tabs>
        <w:ind w:left="1440" w:hanging="360"/>
      </w:pPr>
    </w:lvl>
    <w:lvl w:ilvl="2" w:tplc="040E001B">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2">
    <w:nsid w:val="12BB5631"/>
    <w:multiLevelType w:val="hybridMultilevel"/>
    <w:tmpl w:val="144CE704"/>
    <w:lvl w:ilvl="0" w:tplc="73A04108">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340"/>
        </w:tabs>
        <w:ind w:left="2340" w:hanging="360"/>
      </w:pPr>
      <w:rPr>
        <w:rFonts w:ascii="Courier New" w:hAnsi="Courier New" w:cs="Courier New" w:hint="default"/>
      </w:rPr>
    </w:lvl>
    <w:lvl w:ilvl="3" w:tplc="04090005">
      <w:start w:val="1"/>
      <w:numFmt w:val="bullet"/>
      <w:lvlText w:val=""/>
      <w:lvlJc w:val="left"/>
      <w:pPr>
        <w:tabs>
          <w:tab w:val="num" w:pos="2880"/>
        </w:tabs>
        <w:ind w:left="2880" w:hanging="360"/>
      </w:pPr>
      <w:rPr>
        <w:rFonts w:ascii="Wingdings" w:hAnsi="Wingdings" w:hint="default"/>
      </w:rPr>
    </w:lvl>
    <w:lvl w:ilvl="4" w:tplc="04090005">
      <w:start w:val="1"/>
      <w:numFmt w:val="bullet"/>
      <w:lvlText w:val=""/>
      <w:lvlJc w:val="left"/>
      <w:pPr>
        <w:tabs>
          <w:tab w:val="num" w:pos="2880"/>
        </w:tabs>
        <w:ind w:left="2880" w:hanging="360"/>
      </w:pPr>
      <w:rPr>
        <w:rFonts w:ascii="Wingdings" w:hAnsi="Wingdings" w:hint="default"/>
      </w:rPr>
    </w:lvl>
    <w:lvl w:ilvl="5" w:tplc="04090005">
      <w:start w:val="1"/>
      <w:numFmt w:val="bullet"/>
      <w:lvlText w:val=""/>
      <w:lvlJc w:val="left"/>
      <w:pPr>
        <w:tabs>
          <w:tab w:val="num" w:pos="2880"/>
        </w:tabs>
        <w:ind w:left="2880" w:hanging="360"/>
      </w:pPr>
      <w:rPr>
        <w:rFonts w:ascii="Wingdings" w:hAnsi="Wingdings" w:hint="default"/>
      </w:rPr>
    </w:lvl>
    <w:lvl w:ilvl="6" w:tplc="04090005">
      <w:start w:val="1"/>
      <w:numFmt w:val="bullet"/>
      <w:lvlText w:val=""/>
      <w:lvlJc w:val="left"/>
      <w:pPr>
        <w:tabs>
          <w:tab w:val="num" w:pos="2880"/>
        </w:tabs>
        <w:ind w:left="2880" w:hanging="360"/>
      </w:pPr>
      <w:rPr>
        <w:rFonts w:ascii="Wingdings" w:hAnsi="Wingdings" w:hint="default"/>
      </w:rPr>
    </w:lvl>
    <w:lvl w:ilvl="7" w:tplc="040E000B">
      <w:start w:val="1"/>
      <w:numFmt w:val="bullet"/>
      <w:lvlText w:val=""/>
      <w:lvlJc w:val="left"/>
      <w:pPr>
        <w:tabs>
          <w:tab w:val="num" w:pos="2880"/>
        </w:tabs>
        <w:ind w:left="2880" w:hanging="360"/>
      </w:pPr>
      <w:rPr>
        <w:rFonts w:ascii="Wingdings" w:hAnsi="Wingdings" w:hint="default"/>
      </w:rPr>
    </w:lvl>
    <w:lvl w:ilvl="8" w:tplc="0409001B">
      <w:start w:val="1"/>
      <w:numFmt w:val="lowerRoman"/>
      <w:lvlText w:val="%9."/>
      <w:lvlJc w:val="right"/>
      <w:pPr>
        <w:tabs>
          <w:tab w:val="num" w:pos="6480"/>
        </w:tabs>
        <w:ind w:left="6480" w:hanging="180"/>
      </w:pPr>
    </w:lvl>
  </w:abstractNum>
  <w:abstractNum w:abstractNumId="3">
    <w:nsid w:val="1B327A1F"/>
    <w:multiLevelType w:val="hybridMultilevel"/>
    <w:tmpl w:val="84EE0CDC"/>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
    <w:nsid w:val="1FCD4037"/>
    <w:multiLevelType w:val="hybridMultilevel"/>
    <w:tmpl w:val="7922A53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340"/>
        </w:tabs>
        <w:ind w:left="2340" w:hanging="360"/>
      </w:pPr>
      <w:rPr>
        <w:rFonts w:ascii="Courier New" w:hAnsi="Courier New" w:cs="Courier New" w:hint="default"/>
      </w:rPr>
    </w:lvl>
    <w:lvl w:ilvl="3" w:tplc="04090005">
      <w:start w:val="1"/>
      <w:numFmt w:val="bullet"/>
      <w:lvlText w:val=""/>
      <w:lvlJc w:val="left"/>
      <w:pPr>
        <w:tabs>
          <w:tab w:val="num" w:pos="2880"/>
        </w:tabs>
        <w:ind w:left="2880" w:hanging="360"/>
      </w:pPr>
      <w:rPr>
        <w:rFonts w:ascii="Wingdings" w:hAnsi="Wingdings" w:hint="default"/>
      </w:rPr>
    </w:lvl>
    <w:lvl w:ilvl="4" w:tplc="04090005">
      <w:start w:val="1"/>
      <w:numFmt w:val="bullet"/>
      <w:lvlText w:val=""/>
      <w:lvlJc w:val="left"/>
      <w:pPr>
        <w:tabs>
          <w:tab w:val="num" w:pos="2880"/>
        </w:tabs>
        <w:ind w:left="2880" w:hanging="360"/>
      </w:pPr>
      <w:rPr>
        <w:rFonts w:ascii="Wingdings" w:hAnsi="Wingdings" w:hint="default"/>
      </w:rPr>
    </w:lvl>
    <w:lvl w:ilvl="5" w:tplc="04090005">
      <w:start w:val="1"/>
      <w:numFmt w:val="bullet"/>
      <w:lvlText w:val=""/>
      <w:lvlJc w:val="left"/>
      <w:pPr>
        <w:tabs>
          <w:tab w:val="num" w:pos="2880"/>
        </w:tabs>
        <w:ind w:left="2880" w:hanging="360"/>
      </w:pPr>
      <w:rPr>
        <w:rFonts w:ascii="Wingdings" w:hAnsi="Wingdings" w:hint="default"/>
      </w:rPr>
    </w:lvl>
    <w:lvl w:ilvl="6" w:tplc="04090005">
      <w:start w:val="1"/>
      <w:numFmt w:val="bullet"/>
      <w:lvlText w:val=""/>
      <w:lvlJc w:val="left"/>
      <w:pPr>
        <w:tabs>
          <w:tab w:val="num" w:pos="2880"/>
        </w:tabs>
        <w:ind w:left="2880" w:hanging="360"/>
      </w:pPr>
      <w:rPr>
        <w:rFonts w:ascii="Wingdings" w:hAnsi="Wingdings" w:hint="default"/>
      </w:rPr>
    </w:lvl>
    <w:lvl w:ilvl="7" w:tplc="040E000B">
      <w:start w:val="1"/>
      <w:numFmt w:val="bullet"/>
      <w:lvlText w:val=""/>
      <w:lvlJc w:val="left"/>
      <w:pPr>
        <w:tabs>
          <w:tab w:val="num" w:pos="2880"/>
        </w:tabs>
        <w:ind w:left="2880" w:hanging="360"/>
      </w:pPr>
      <w:rPr>
        <w:rFonts w:ascii="Wingdings" w:hAnsi="Wingdings" w:hint="default"/>
      </w:rPr>
    </w:lvl>
    <w:lvl w:ilvl="8" w:tplc="0409001B">
      <w:start w:val="1"/>
      <w:numFmt w:val="lowerRoman"/>
      <w:lvlText w:val="%9."/>
      <w:lvlJc w:val="right"/>
      <w:pPr>
        <w:tabs>
          <w:tab w:val="num" w:pos="6480"/>
        </w:tabs>
        <w:ind w:left="6480" w:hanging="180"/>
      </w:pPr>
    </w:lvl>
  </w:abstractNum>
  <w:abstractNum w:abstractNumId="5">
    <w:nsid w:val="265D0441"/>
    <w:multiLevelType w:val="hybridMultilevel"/>
    <w:tmpl w:val="2C9CE4CE"/>
    <w:lvl w:ilvl="0" w:tplc="040E000F">
      <w:start w:val="1"/>
      <w:numFmt w:val="decimal"/>
      <w:lvlText w:val="%1."/>
      <w:lvlJc w:val="left"/>
      <w:pPr>
        <w:tabs>
          <w:tab w:val="num" w:pos="720"/>
        </w:tabs>
        <w:ind w:left="720" w:hanging="360"/>
      </w:pPr>
      <w:rPr>
        <w:rFonts w:hint="default"/>
      </w:rPr>
    </w:lvl>
    <w:lvl w:ilvl="1" w:tplc="040E0019">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6">
    <w:nsid w:val="29A2720D"/>
    <w:multiLevelType w:val="multilevel"/>
    <w:tmpl w:val="498C15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33EB7B70"/>
    <w:multiLevelType w:val="multilevel"/>
    <w:tmpl w:val="F36C37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4CB0E12"/>
    <w:multiLevelType w:val="hybridMultilevel"/>
    <w:tmpl w:val="F3885B5A"/>
    <w:lvl w:ilvl="0" w:tplc="04090005">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3">
      <w:start w:val="1"/>
      <w:numFmt w:val="bullet"/>
      <w:lvlText w:val="o"/>
      <w:lvlJc w:val="left"/>
      <w:pPr>
        <w:tabs>
          <w:tab w:val="num" w:pos="2340"/>
        </w:tabs>
        <w:ind w:left="2340" w:hanging="360"/>
      </w:pPr>
      <w:rPr>
        <w:rFonts w:ascii="Courier New" w:hAnsi="Courier New" w:cs="Courier New"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9">
    <w:nsid w:val="39540FD6"/>
    <w:multiLevelType w:val="hybridMultilevel"/>
    <w:tmpl w:val="23A60924"/>
    <w:lvl w:ilvl="0" w:tplc="0E84261A">
      <w:start w:val="1"/>
      <w:numFmt w:val="decimal"/>
      <w:lvlText w:val="%1."/>
      <w:lvlJc w:val="left"/>
      <w:pPr>
        <w:tabs>
          <w:tab w:val="num" w:pos="720"/>
        </w:tabs>
        <w:ind w:left="720" w:hanging="360"/>
      </w:pPr>
    </w:lvl>
    <w:lvl w:ilvl="1" w:tplc="3C4A6BA0">
      <w:numFmt w:val="none"/>
      <w:lvlText w:val=""/>
      <w:lvlJc w:val="left"/>
      <w:pPr>
        <w:tabs>
          <w:tab w:val="num" w:pos="360"/>
        </w:tabs>
      </w:pPr>
    </w:lvl>
    <w:lvl w:ilvl="2" w:tplc="6E262C78">
      <w:numFmt w:val="none"/>
      <w:lvlText w:val=""/>
      <w:lvlJc w:val="left"/>
      <w:pPr>
        <w:tabs>
          <w:tab w:val="num" w:pos="360"/>
        </w:tabs>
      </w:pPr>
    </w:lvl>
    <w:lvl w:ilvl="3" w:tplc="41105AEA">
      <w:numFmt w:val="none"/>
      <w:lvlText w:val=""/>
      <w:lvlJc w:val="left"/>
      <w:pPr>
        <w:tabs>
          <w:tab w:val="num" w:pos="360"/>
        </w:tabs>
      </w:pPr>
    </w:lvl>
    <w:lvl w:ilvl="4" w:tplc="4DECCA12">
      <w:numFmt w:val="none"/>
      <w:lvlText w:val=""/>
      <w:lvlJc w:val="left"/>
      <w:pPr>
        <w:tabs>
          <w:tab w:val="num" w:pos="360"/>
        </w:tabs>
      </w:pPr>
    </w:lvl>
    <w:lvl w:ilvl="5" w:tplc="C3DC4ACE">
      <w:numFmt w:val="none"/>
      <w:lvlText w:val=""/>
      <w:lvlJc w:val="left"/>
      <w:pPr>
        <w:tabs>
          <w:tab w:val="num" w:pos="360"/>
        </w:tabs>
      </w:pPr>
    </w:lvl>
    <w:lvl w:ilvl="6" w:tplc="43A2F45A">
      <w:numFmt w:val="none"/>
      <w:lvlText w:val=""/>
      <w:lvlJc w:val="left"/>
      <w:pPr>
        <w:tabs>
          <w:tab w:val="num" w:pos="360"/>
        </w:tabs>
      </w:pPr>
    </w:lvl>
    <w:lvl w:ilvl="7" w:tplc="A66CFF96">
      <w:numFmt w:val="none"/>
      <w:lvlText w:val=""/>
      <w:lvlJc w:val="left"/>
      <w:pPr>
        <w:tabs>
          <w:tab w:val="num" w:pos="360"/>
        </w:tabs>
      </w:pPr>
    </w:lvl>
    <w:lvl w:ilvl="8" w:tplc="CAC47B12">
      <w:numFmt w:val="none"/>
      <w:lvlText w:val=""/>
      <w:lvlJc w:val="left"/>
      <w:pPr>
        <w:tabs>
          <w:tab w:val="num" w:pos="360"/>
        </w:tabs>
      </w:pPr>
    </w:lvl>
  </w:abstractNum>
  <w:abstractNum w:abstractNumId="10">
    <w:nsid w:val="42F56AC6"/>
    <w:multiLevelType w:val="hybridMultilevel"/>
    <w:tmpl w:val="F36C37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450661C"/>
    <w:multiLevelType w:val="hybridMultilevel"/>
    <w:tmpl w:val="39E43528"/>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2">
    <w:nsid w:val="45FF7A6F"/>
    <w:multiLevelType w:val="hybridMultilevel"/>
    <w:tmpl w:val="81D40C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F8E52AC"/>
    <w:multiLevelType w:val="hybridMultilevel"/>
    <w:tmpl w:val="3912D054"/>
    <w:lvl w:ilvl="0" w:tplc="03C4E002">
      <w:start w:val="1"/>
      <w:numFmt w:val="decimal"/>
      <w:lvlText w:val="%1."/>
      <w:lvlJc w:val="left"/>
      <w:pPr>
        <w:tabs>
          <w:tab w:val="num" w:pos="434"/>
        </w:tabs>
        <w:ind w:left="434" w:hanging="360"/>
      </w:pPr>
      <w:rPr>
        <w:rFonts w:hint="default"/>
      </w:rPr>
    </w:lvl>
    <w:lvl w:ilvl="1" w:tplc="04090019">
      <w:start w:val="1"/>
      <w:numFmt w:val="lowerLetter"/>
      <w:lvlText w:val="%2."/>
      <w:lvlJc w:val="left"/>
      <w:pPr>
        <w:tabs>
          <w:tab w:val="num" w:pos="1154"/>
        </w:tabs>
        <w:ind w:left="1154" w:hanging="360"/>
      </w:pPr>
    </w:lvl>
    <w:lvl w:ilvl="2" w:tplc="0409001B" w:tentative="1">
      <w:start w:val="1"/>
      <w:numFmt w:val="lowerRoman"/>
      <w:lvlText w:val="%3."/>
      <w:lvlJc w:val="right"/>
      <w:pPr>
        <w:tabs>
          <w:tab w:val="num" w:pos="1874"/>
        </w:tabs>
        <w:ind w:left="1874" w:hanging="180"/>
      </w:pPr>
    </w:lvl>
    <w:lvl w:ilvl="3" w:tplc="0409000F" w:tentative="1">
      <w:start w:val="1"/>
      <w:numFmt w:val="decimal"/>
      <w:lvlText w:val="%4."/>
      <w:lvlJc w:val="left"/>
      <w:pPr>
        <w:tabs>
          <w:tab w:val="num" w:pos="2594"/>
        </w:tabs>
        <w:ind w:left="2594" w:hanging="360"/>
      </w:pPr>
    </w:lvl>
    <w:lvl w:ilvl="4" w:tplc="04090019" w:tentative="1">
      <w:start w:val="1"/>
      <w:numFmt w:val="lowerLetter"/>
      <w:lvlText w:val="%5."/>
      <w:lvlJc w:val="left"/>
      <w:pPr>
        <w:tabs>
          <w:tab w:val="num" w:pos="3314"/>
        </w:tabs>
        <w:ind w:left="3314" w:hanging="360"/>
      </w:pPr>
    </w:lvl>
    <w:lvl w:ilvl="5" w:tplc="0409001B" w:tentative="1">
      <w:start w:val="1"/>
      <w:numFmt w:val="lowerRoman"/>
      <w:lvlText w:val="%6."/>
      <w:lvlJc w:val="right"/>
      <w:pPr>
        <w:tabs>
          <w:tab w:val="num" w:pos="4034"/>
        </w:tabs>
        <w:ind w:left="4034" w:hanging="180"/>
      </w:pPr>
    </w:lvl>
    <w:lvl w:ilvl="6" w:tplc="0409000F" w:tentative="1">
      <w:start w:val="1"/>
      <w:numFmt w:val="decimal"/>
      <w:lvlText w:val="%7."/>
      <w:lvlJc w:val="left"/>
      <w:pPr>
        <w:tabs>
          <w:tab w:val="num" w:pos="4754"/>
        </w:tabs>
        <w:ind w:left="4754" w:hanging="360"/>
      </w:pPr>
    </w:lvl>
    <w:lvl w:ilvl="7" w:tplc="04090019" w:tentative="1">
      <w:start w:val="1"/>
      <w:numFmt w:val="lowerLetter"/>
      <w:lvlText w:val="%8."/>
      <w:lvlJc w:val="left"/>
      <w:pPr>
        <w:tabs>
          <w:tab w:val="num" w:pos="5474"/>
        </w:tabs>
        <w:ind w:left="5474" w:hanging="360"/>
      </w:pPr>
    </w:lvl>
    <w:lvl w:ilvl="8" w:tplc="0409001B" w:tentative="1">
      <w:start w:val="1"/>
      <w:numFmt w:val="lowerRoman"/>
      <w:lvlText w:val="%9."/>
      <w:lvlJc w:val="right"/>
      <w:pPr>
        <w:tabs>
          <w:tab w:val="num" w:pos="6194"/>
        </w:tabs>
        <w:ind w:left="6194" w:hanging="180"/>
      </w:pPr>
    </w:lvl>
  </w:abstractNum>
  <w:abstractNum w:abstractNumId="14">
    <w:nsid w:val="56ED0B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57121D77"/>
    <w:multiLevelType w:val="hybridMultilevel"/>
    <w:tmpl w:val="1F7A106E"/>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6">
    <w:nsid w:val="5871341C"/>
    <w:multiLevelType w:val="hybridMultilevel"/>
    <w:tmpl w:val="AF3E8E22"/>
    <w:lvl w:ilvl="0" w:tplc="040E000F">
      <w:start w:val="1"/>
      <w:numFmt w:val="decimal"/>
      <w:lvlText w:val="%1."/>
      <w:lvlJc w:val="left"/>
      <w:pPr>
        <w:tabs>
          <w:tab w:val="num" w:pos="720"/>
        </w:tabs>
        <w:ind w:left="720" w:hanging="360"/>
      </w:pPr>
      <w:rPr>
        <w:rFonts w:hint="default"/>
      </w:rPr>
    </w:lvl>
    <w:lvl w:ilvl="1" w:tplc="040E0019">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7">
    <w:nsid w:val="594F7937"/>
    <w:multiLevelType w:val="hybridMultilevel"/>
    <w:tmpl w:val="0CF2F7C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8">
    <w:nsid w:val="5CB844FF"/>
    <w:multiLevelType w:val="multilevel"/>
    <w:tmpl w:val="F36C37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5EEE1A9A"/>
    <w:multiLevelType w:val="hybridMultilevel"/>
    <w:tmpl w:val="47CCF2E8"/>
    <w:lvl w:ilvl="0" w:tplc="040E000F">
      <w:start w:val="1"/>
      <w:numFmt w:val="decimal"/>
      <w:lvlText w:val="%1."/>
      <w:lvlJc w:val="left"/>
      <w:pPr>
        <w:tabs>
          <w:tab w:val="num" w:pos="720"/>
        </w:tabs>
        <w:ind w:left="720" w:hanging="360"/>
      </w:pPr>
    </w:lvl>
    <w:lvl w:ilvl="1" w:tplc="040E0001">
      <w:start w:val="1"/>
      <w:numFmt w:val="bullet"/>
      <w:lvlText w:val=""/>
      <w:lvlJc w:val="left"/>
      <w:pPr>
        <w:tabs>
          <w:tab w:val="num" w:pos="1440"/>
        </w:tabs>
        <w:ind w:left="1440" w:hanging="360"/>
      </w:pPr>
      <w:rPr>
        <w:rFonts w:ascii="Symbol" w:hAnsi="Symbol" w:hint="default"/>
      </w:rPr>
    </w:lvl>
    <w:lvl w:ilvl="2" w:tplc="FFF89596">
      <w:start w:val="1"/>
      <w:numFmt w:val="upperRoman"/>
      <w:lvlText w:val="%3."/>
      <w:lvlJc w:val="left"/>
      <w:pPr>
        <w:tabs>
          <w:tab w:val="num" w:pos="2700"/>
        </w:tabs>
        <w:ind w:left="2700" w:hanging="720"/>
      </w:pPr>
      <w:rPr>
        <w:rFonts w:hint="default"/>
      </w:rPr>
    </w:lvl>
    <w:lvl w:ilvl="3" w:tplc="3A8C6616">
      <w:start w:val="1"/>
      <w:numFmt w:val="upperLetter"/>
      <w:lvlText w:val="%4."/>
      <w:lvlJc w:val="left"/>
      <w:pPr>
        <w:tabs>
          <w:tab w:val="num" w:pos="2880"/>
        </w:tabs>
        <w:ind w:left="2880" w:hanging="360"/>
      </w:pPr>
      <w:rPr>
        <w:rFonts w:hint="default"/>
      </w:r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20">
    <w:nsid w:val="5F005C7E"/>
    <w:multiLevelType w:val="multilevel"/>
    <w:tmpl w:val="7EB08F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67422148"/>
    <w:multiLevelType w:val="hybridMultilevel"/>
    <w:tmpl w:val="19DA2ED8"/>
    <w:lvl w:ilvl="0" w:tplc="040E000F">
      <w:start w:val="1"/>
      <w:numFmt w:val="decimal"/>
      <w:lvlText w:val="%1."/>
      <w:lvlJc w:val="left"/>
      <w:pPr>
        <w:tabs>
          <w:tab w:val="num" w:pos="765"/>
        </w:tabs>
        <w:ind w:left="765" w:hanging="360"/>
      </w:pPr>
    </w:lvl>
    <w:lvl w:ilvl="1" w:tplc="040E0019" w:tentative="1">
      <w:start w:val="1"/>
      <w:numFmt w:val="lowerLetter"/>
      <w:lvlText w:val="%2."/>
      <w:lvlJc w:val="left"/>
      <w:pPr>
        <w:tabs>
          <w:tab w:val="num" w:pos="1485"/>
        </w:tabs>
        <w:ind w:left="1485" w:hanging="360"/>
      </w:pPr>
    </w:lvl>
    <w:lvl w:ilvl="2" w:tplc="040E001B" w:tentative="1">
      <w:start w:val="1"/>
      <w:numFmt w:val="lowerRoman"/>
      <w:lvlText w:val="%3."/>
      <w:lvlJc w:val="right"/>
      <w:pPr>
        <w:tabs>
          <w:tab w:val="num" w:pos="2205"/>
        </w:tabs>
        <w:ind w:left="2205" w:hanging="180"/>
      </w:pPr>
    </w:lvl>
    <w:lvl w:ilvl="3" w:tplc="040E000F" w:tentative="1">
      <w:start w:val="1"/>
      <w:numFmt w:val="decimal"/>
      <w:lvlText w:val="%4."/>
      <w:lvlJc w:val="left"/>
      <w:pPr>
        <w:tabs>
          <w:tab w:val="num" w:pos="2925"/>
        </w:tabs>
        <w:ind w:left="2925" w:hanging="360"/>
      </w:pPr>
    </w:lvl>
    <w:lvl w:ilvl="4" w:tplc="040E0019" w:tentative="1">
      <w:start w:val="1"/>
      <w:numFmt w:val="lowerLetter"/>
      <w:lvlText w:val="%5."/>
      <w:lvlJc w:val="left"/>
      <w:pPr>
        <w:tabs>
          <w:tab w:val="num" w:pos="3645"/>
        </w:tabs>
        <w:ind w:left="3645" w:hanging="360"/>
      </w:pPr>
    </w:lvl>
    <w:lvl w:ilvl="5" w:tplc="040E001B" w:tentative="1">
      <w:start w:val="1"/>
      <w:numFmt w:val="lowerRoman"/>
      <w:lvlText w:val="%6."/>
      <w:lvlJc w:val="right"/>
      <w:pPr>
        <w:tabs>
          <w:tab w:val="num" w:pos="4365"/>
        </w:tabs>
        <w:ind w:left="4365" w:hanging="180"/>
      </w:pPr>
    </w:lvl>
    <w:lvl w:ilvl="6" w:tplc="040E000F" w:tentative="1">
      <w:start w:val="1"/>
      <w:numFmt w:val="decimal"/>
      <w:lvlText w:val="%7."/>
      <w:lvlJc w:val="left"/>
      <w:pPr>
        <w:tabs>
          <w:tab w:val="num" w:pos="5085"/>
        </w:tabs>
        <w:ind w:left="5085" w:hanging="360"/>
      </w:pPr>
    </w:lvl>
    <w:lvl w:ilvl="7" w:tplc="040E0019" w:tentative="1">
      <w:start w:val="1"/>
      <w:numFmt w:val="lowerLetter"/>
      <w:lvlText w:val="%8."/>
      <w:lvlJc w:val="left"/>
      <w:pPr>
        <w:tabs>
          <w:tab w:val="num" w:pos="5805"/>
        </w:tabs>
        <w:ind w:left="5805" w:hanging="360"/>
      </w:pPr>
    </w:lvl>
    <w:lvl w:ilvl="8" w:tplc="040E001B" w:tentative="1">
      <w:start w:val="1"/>
      <w:numFmt w:val="lowerRoman"/>
      <w:lvlText w:val="%9."/>
      <w:lvlJc w:val="right"/>
      <w:pPr>
        <w:tabs>
          <w:tab w:val="num" w:pos="6525"/>
        </w:tabs>
        <w:ind w:left="6525" w:hanging="180"/>
      </w:pPr>
    </w:lvl>
  </w:abstractNum>
  <w:abstractNum w:abstractNumId="22">
    <w:nsid w:val="6C5E18A9"/>
    <w:multiLevelType w:val="hybridMultilevel"/>
    <w:tmpl w:val="624A3078"/>
    <w:lvl w:ilvl="0" w:tplc="040E000F">
      <w:start w:val="1"/>
      <w:numFmt w:val="decimal"/>
      <w:lvlText w:val="%1."/>
      <w:lvlJc w:val="left"/>
      <w:pPr>
        <w:tabs>
          <w:tab w:val="num" w:pos="720"/>
        </w:tabs>
        <w:ind w:left="720" w:hanging="360"/>
      </w:p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23">
    <w:nsid w:val="7BED0C8E"/>
    <w:multiLevelType w:val="multilevel"/>
    <w:tmpl w:val="7922A53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o"/>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2880"/>
        </w:tabs>
        <w:ind w:left="2880" w:hanging="360"/>
      </w:pPr>
      <w:rPr>
        <w:rFonts w:ascii="Wingdings" w:hAnsi="Wingdings"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2880"/>
        </w:tabs>
        <w:ind w:left="2880" w:hanging="360"/>
      </w:pPr>
      <w:rPr>
        <w:rFonts w:ascii="Wingdings" w:hAnsi="Wingdings" w:hint="default"/>
      </w:rPr>
    </w:lvl>
    <w:lvl w:ilvl="8">
      <w:start w:val="1"/>
      <w:numFmt w:val="lowerRoman"/>
      <w:lvlText w:val="%9."/>
      <w:lvlJc w:val="right"/>
      <w:pPr>
        <w:tabs>
          <w:tab w:val="num" w:pos="6480"/>
        </w:tabs>
        <w:ind w:left="6480" w:hanging="180"/>
      </w:pPr>
    </w:lvl>
  </w:abstractNum>
  <w:num w:numId="1">
    <w:abstractNumId w:val="17"/>
  </w:num>
  <w:num w:numId="2">
    <w:abstractNumId w:val="16"/>
  </w:num>
  <w:num w:numId="3">
    <w:abstractNumId w:val="3"/>
  </w:num>
  <w:num w:numId="4">
    <w:abstractNumId w:val="19"/>
  </w:num>
  <w:num w:numId="5">
    <w:abstractNumId w:val="2"/>
  </w:num>
  <w:num w:numId="6">
    <w:abstractNumId w:val="8"/>
  </w:num>
  <w:num w:numId="7">
    <w:abstractNumId w:val="4"/>
  </w:num>
  <w:num w:numId="8">
    <w:abstractNumId w:val="11"/>
  </w:num>
  <w:num w:numId="9">
    <w:abstractNumId w:val="21"/>
  </w:num>
  <w:num w:numId="10">
    <w:abstractNumId w:val="15"/>
  </w:num>
  <w:num w:numId="11">
    <w:abstractNumId w:val="1"/>
  </w:num>
  <w:num w:numId="12">
    <w:abstractNumId w:val="9"/>
  </w:num>
  <w:num w:numId="13">
    <w:abstractNumId w:val="22"/>
  </w:num>
  <w:num w:numId="14">
    <w:abstractNumId w:val="6"/>
  </w:num>
  <w:num w:numId="15">
    <w:abstractNumId w:val="20"/>
  </w:num>
  <w:num w:numId="16">
    <w:abstractNumId w:val="0"/>
  </w:num>
  <w:num w:numId="17">
    <w:abstractNumId w:val="14"/>
  </w:num>
  <w:num w:numId="18">
    <w:abstractNumId w:val="13"/>
  </w:num>
  <w:num w:numId="19">
    <w:abstractNumId w:val="23"/>
  </w:num>
  <w:num w:numId="20">
    <w:abstractNumId w:val="10"/>
  </w:num>
  <w:num w:numId="21">
    <w:abstractNumId w:val="7"/>
  </w:num>
  <w:num w:numId="22">
    <w:abstractNumId w:val="18"/>
  </w:num>
  <w:num w:numId="23">
    <w:abstractNumId w:val="12"/>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stylePaneFormatFilter w:val="3F01"/>
  <w:defaultTabStop w:val="284"/>
  <w:autoHyphenation/>
  <w:hyphenationZone w:val="357"/>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spaceForUL/>
    <w:balanceSingleByteDoubleByteWidth/>
    <w:doNotLeaveBackslashAlone/>
    <w:ulTrailSpace/>
    <w:doNotExpandShiftReturn/>
  </w:compat>
  <w:rsids>
    <w:rsidRoot w:val="003A7C3D"/>
    <w:rsid w:val="00005337"/>
    <w:rsid w:val="000153B0"/>
    <w:rsid w:val="00025F07"/>
    <w:rsid w:val="00043A24"/>
    <w:rsid w:val="00044D58"/>
    <w:rsid w:val="00044F8F"/>
    <w:rsid w:val="000538C0"/>
    <w:rsid w:val="0005539F"/>
    <w:rsid w:val="000555D4"/>
    <w:rsid w:val="0005752F"/>
    <w:rsid w:val="00060E39"/>
    <w:rsid w:val="000665AE"/>
    <w:rsid w:val="00074C40"/>
    <w:rsid w:val="000812AB"/>
    <w:rsid w:val="00087D92"/>
    <w:rsid w:val="000B075D"/>
    <w:rsid w:val="000B7957"/>
    <w:rsid w:val="000B7D52"/>
    <w:rsid w:val="000D1335"/>
    <w:rsid w:val="000D4044"/>
    <w:rsid w:val="000D7445"/>
    <w:rsid w:val="000E2ADB"/>
    <w:rsid w:val="000E79A4"/>
    <w:rsid w:val="000F0C3E"/>
    <w:rsid w:val="000F0CBF"/>
    <w:rsid w:val="000F4F92"/>
    <w:rsid w:val="000F719E"/>
    <w:rsid w:val="000F7200"/>
    <w:rsid w:val="0010302F"/>
    <w:rsid w:val="0011249E"/>
    <w:rsid w:val="00112593"/>
    <w:rsid w:val="0011392E"/>
    <w:rsid w:val="001148A1"/>
    <w:rsid w:val="001232E8"/>
    <w:rsid w:val="00126CBD"/>
    <w:rsid w:val="00132B1F"/>
    <w:rsid w:val="00142535"/>
    <w:rsid w:val="00152B2F"/>
    <w:rsid w:val="001559FC"/>
    <w:rsid w:val="00160338"/>
    <w:rsid w:val="0016530B"/>
    <w:rsid w:val="00175B66"/>
    <w:rsid w:val="00175BE1"/>
    <w:rsid w:val="00180780"/>
    <w:rsid w:val="00180D91"/>
    <w:rsid w:val="00182715"/>
    <w:rsid w:val="00183FA4"/>
    <w:rsid w:val="00184147"/>
    <w:rsid w:val="00185D44"/>
    <w:rsid w:val="0019373B"/>
    <w:rsid w:val="001A3473"/>
    <w:rsid w:val="001B345D"/>
    <w:rsid w:val="001C106C"/>
    <w:rsid w:val="001C5905"/>
    <w:rsid w:val="001C6BF1"/>
    <w:rsid w:val="001D28B4"/>
    <w:rsid w:val="001D499E"/>
    <w:rsid w:val="001E13E9"/>
    <w:rsid w:val="001E7DCC"/>
    <w:rsid w:val="001F6A05"/>
    <w:rsid w:val="00224B9A"/>
    <w:rsid w:val="002254FB"/>
    <w:rsid w:val="00231BA2"/>
    <w:rsid w:val="0024714E"/>
    <w:rsid w:val="00252679"/>
    <w:rsid w:val="002548CE"/>
    <w:rsid w:val="002658D4"/>
    <w:rsid w:val="002722A0"/>
    <w:rsid w:val="0027528D"/>
    <w:rsid w:val="00276AE9"/>
    <w:rsid w:val="00284864"/>
    <w:rsid w:val="00287718"/>
    <w:rsid w:val="00294BA3"/>
    <w:rsid w:val="002960BF"/>
    <w:rsid w:val="0029754E"/>
    <w:rsid w:val="00297DEC"/>
    <w:rsid w:val="002A2EA5"/>
    <w:rsid w:val="002A3D59"/>
    <w:rsid w:val="002A6D43"/>
    <w:rsid w:val="002A7BD0"/>
    <w:rsid w:val="002C2735"/>
    <w:rsid w:val="002C4BCC"/>
    <w:rsid w:val="002D03BD"/>
    <w:rsid w:val="002D60AD"/>
    <w:rsid w:val="002D64BD"/>
    <w:rsid w:val="002E0C52"/>
    <w:rsid w:val="002F5421"/>
    <w:rsid w:val="003046FA"/>
    <w:rsid w:val="00310E9D"/>
    <w:rsid w:val="003170A4"/>
    <w:rsid w:val="003205BB"/>
    <w:rsid w:val="00342734"/>
    <w:rsid w:val="003521BF"/>
    <w:rsid w:val="00353065"/>
    <w:rsid w:val="00353291"/>
    <w:rsid w:val="00353963"/>
    <w:rsid w:val="00355ED3"/>
    <w:rsid w:val="00356CA3"/>
    <w:rsid w:val="0035737B"/>
    <w:rsid w:val="00362DDD"/>
    <w:rsid w:val="00372826"/>
    <w:rsid w:val="00382471"/>
    <w:rsid w:val="00383BBC"/>
    <w:rsid w:val="0039215D"/>
    <w:rsid w:val="003A3264"/>
    <w:rsid w:val="003A39E7"/>
    <w:rsid w:val="003A3C30"/>
    <w:rsid w:val="003A7C3D"/>
    <w:rsid w:val="003B77FF"/>
    <w:rsid w:val="003C068A"/>
    <w:rsid w:val="003E3421"/>
    <w:rsid w:val="003E58B6"/>
    <w:rsid w:val="003E6C83"/>
    <w:rsid w:val="00400C22"/>
    <w:rsid w:val="004059D3"/>
    <w:rsid w:val="00405E4A"/>
    <w:rsid w:val="00410035"/>
    <w:rsid w:val="00426C4F"/>
    <w:rsid w:val="00430F29"/>
    <w:rsid w:val="00434E0D"/>
    <w:rsid w:val="0043508E"/>
    <w:rsid w:val="004364B1"/>
    <w:rsid w:val="00442908"/>
    <w:rsid w:val="00465272"/>
    <w:rsid w:val="00470725"/>
    <w:rsid w:val="00470933"/>
    <w:rsid w:val="00471F39"/>
    <w:rsid w:val="00474AF8"/>
    <w:rsid w:val="004A2A64"/>
    <w:rsid w:val="004A2C17"/>
    <w:rsid w:val="004A5F07"/>
    <w:rsid w:val="004B0F11"/>
    <w:rsid w:val="004B3577"/>
    <w:rsid w:val="004C27F9"/>
    <w:rsid w:val="004C413D"/>
    <w:rsid w:val="004D4B2A"/>
    <w:rsid w:val="004E2F42"/>
    <w:rsid w:val="004E5A1D"/>
    <w:rsid w:val="004E6AF4"/>
    <w:rsid w:val="004F09B8"/>
    <w:rsid w:val="004F10D1"/>
    <w:rsid w:val="004F4A66"/>
    <w:rsid w:val="004F4F24"/>
    <w:rsid w:val="004F6223"/>
    <w:rsid w:val="00502F3B"/>
    <w:rsid w:val="00526A46"/>
    <w:rsid w:val="00530CB0"/>
    <w:rsid w:val="00530CCA"/>
    <w:rsid w:val="00543697"/>
    <w:rsid w:val="005517E3"/>
    <w:rsid w:val="005536BC"/>
    <w:rsid w:val="0055496E"/>
    <w:rsid w:val="0058179A"/>
    <w:rsid w:val="00582531"/>
    <w:rsid w:val="005828BA"/>
    <w:rsid w:val="005847F1"/>
    <w:rsid w:val="00586B6A"/>
    <w:rsid w:val="00595B4B"/>
    <w:rsid w:val="005A0471"/>
    <w:rsid w:val="005A4434"/>
    <w:rsid w:val="005B2CB1"/>
    <w:rsid w:val="005C14E8"/>
    <w:rsid w:val="005C52A0"/>
    <w:rsid w:val="005C6601"/>
    <w:rsid w:val="005C73E4"/>
    <w:rsid w:val="005E2361"/>
    <w:rsid w:val="005E7A09"/>
    <w:rsid w:val="005F1792"/>
    <w:rsid w:val="005F799A"/>
    <w:rsid w:val="006000D5"/>
    <w:rsid w:val="00602A5D"/>
    <w:rsid w:val="00603CD8"/>
    <w:rsid w:val="00604330"/>
    <w:rsid w:val="006050E0"/>
    <w:rsid w:val="006051C3"/>
    <w:rsid w:val="00610B3B"/>
    <w:rsid w:val="0061158C"/>
    <w:rsid w:val="006168E3"/>
    <w:rsid w:val="006208CE"/>
    <w:rsid w:val="00621336"/>
    <w:rsid w:val="006266A7"/>
    <w:rsid w:val="006277B4"/>
    <w:rsid w:val="00641C17"/>
    <w:rsid w:val="006522E0"/>
    <w:rsid w:val="006554D1"/>
    <w:rsid w:val="00662058"/>
    <w:rsid w:val="00664630"/>
    <w:rsid w:val="00667A1C"/>
    <w:rsid w:val="00670741"/>
    <w:rsid w:val="00691C96"/>
    <w:rsid w:val="00693D26"/>
    <w:rsid w:val="006968AC"/>
    <w:rsid w:val="006A0E22"/>
    <w:rsid w:val="006A3A4C"/>
    <w:rsid w:val="006A588D"/>
    <w:rsid w:val="006A6C49"/>
    <w:rsid w:val="006B02F4"/>
    <w:rsid w:val="006B2BA6"/>
    <w:rsid w:val="006C6B09"/>
    <w:rsid w:val="006D2E49"/>
    <w:rsid w:val="006D52FD"/>
    <w:rsid w:val="006D63FA"/>
    <w:rsid w:val="006E4A7D"/>
    <w:rsid w:val="006E4EF3"/>
    <w:rsid w:val="006E507F"/>
    <w:rsid w:val="006F0929"/>
    <w:rsid w:val="006F4AA4"/>
    <w:rsid w:val="00700C49"/>
    <w:rsid w:val="00706EC4"/>
    <w:rsid w:val="00714A91"/>
    <w:rsid w:val="00732DCE"/>
    <w:rsid w:val="00741A2D"/>
    <w:rsid w:val="007429F9"/>
    <w:rsid w:val="00753000"/>
    <w:rsid w:val="00753A5D"/>
    <w:rsid w:val="0075761D"/>
    <w:rsid w:val="0076374C"/>
    <w:rsid w:val="0077407C"/>
    <w:rsid w:val="007755AA"/>
    <w:rsid w:val="0078675C"/>
    <w:rsid w:val="007957B9"/>
    <w:rsid w:val="007A1DE0"/>
    <w:rsid w:val="007B2FA5"/>
    <w:rsid w:val="007B45BC"/>
    <w:rsid w:val="007C17EF"/>
    <w:rsid w:val="007C41F1"/>
    <w:rsid w:val="007D2F40"/>
    <w:rsid w:val="007D4B43"/>
    <w:rsid w:val="007E65AC"/>
    <w:rsid w:val="007E74C5"/>
    <w:rsid w:val="007F394C"/>
    <w:rsid w:val="007F3B83"/>
    <w:rsid w:val="007F3D04"/>
    <w:rsid w:val="007F6A97"/>
    <w:rsid w:val="007F7833"/>
    <w:rsid w:val="00803F9A"/>
    <w:rsid w:val="0080780F"/>
    <w:rsid w:val="00823DFE"/>
    <w:rsid w:val="00836CD6"/>
    <w:rsid w:val="0084142F"/>
    <w:rsid w:val="008421A1"/>
    <w:rsid w:val="00862F9F"/>
    <w:rsid w:val="008659CA"/>
    <w:rsid w:val="00867A89"/>
    <w:rsid w:val="00880926"/>
    <w:rsid w:val="0089564F"/>
    <w:rsid w:val="00896917"/>
    <w:rsid w:val="008A2974"/>
    <w:rsid w:val="008A2BF7"/>
    <w:rsid w:val="008A3BCC"/>
    <w:rsid w:val="008A5E2D"/>
    <w:rsid w:val="008B5A30"/>
    <w:rsid w:val="008C6A43"/>
    <w:rsid w:val="008D1164"/>
    <w:rsid w:val="008D686E"/>
    <w:rsid w:val="008E0058"/>
    <w:rsid w:val="008E2073"/>
    <w:rsid w:val="008E4ABE"/>
    <w:rsid w:val="008F25DE"/>
    <w:rsid w:val="008F28FA"/>
    <w:rsid w:val="008F34D8"/>
    <w:rsid w:val="008F722E"/>
    <w:rsid w:val="00900A37"/>
    <w:rsid w:val="00910602"/>
    <w:rsid w:val="00914EFA"/>
    <w:rsid w:val="00915919"/>
    <w:rsid w:val="00921A18"/>
    <w:rsid w:val="009302BF"/>
    <w:rsid w:val="00931D2C"/>
    <w:rsid w:val="00935C54"/>
    <w:rsid w:val="00935D08"/>
    <w:rsid w:val="009373FD"/>
    <w:rsid w:val="00940C87"/>
    <w:rsid w:val="009414AE"/>
    <w:rsid w:val="00950EFE"/>
    <w:rsid w:val="00960EBB"/>
    <w:rsid w:val="009628A3"/>
    <w:rsid w:val="00963348"/>
    <w:rsid w:val="009636FF"/>
    <w:rsid w:val="00973CBA"/>
    <w:rsid w:val="009777E2"/>
    <w:rsid w:val="00982C91"/>
    <w:rsid w:val="00983744"/>
    <w:rsid w:val="00993EF7"/>
    <w:rsid w:val="0099494E"/>
    <w:rsid w:val="009A2415"/>
    <w:rsid w:val="009A2464"/>
    <w:rsid w:val="009B4162"/>
    <w:rsid w:val="009B52D4"/>
    <w:rsid w:val="009C014C"/>
    <w:rsid w:val="009D50BB"/>
    <w:rsid w:val="009E023A"/>
    <w:rsid w:val="009E08C5"/>
    <w:rsid w:val="009E2AA1"/>
    <w:rsid w:val="009F5F26"/>
    <w:rsid w:val="00A02BA4"/>
    <w:rsid w:val="00A06556"/>
    <w:rsid w:val="00A07CFF"/>
    <w:rsid w:val="00A12110"/>
    <w:rsid w:val="00A2455A"/>
    <w:rsid w:val="00A448B6"/>
    <w:rsid w:val="00A45598"/>
    <w:rsid w:val="00A45DA9"/>
    <w:rsid w:val="00A5450F"/>
    <w:rsid w:val="00A63411"/>
    <w:rsid w:val="00A65062"/>
    <w:rsid w:val="00A6712A"/>
    <w:rsid w:val="00A70CFD"/>
    <w:rsid w:val="00A92BC2"/>
    <w:rsid w:val="00AB71B1"/>
    <w:rsid w:val="00AC1DA0"/>
    <w:rsid w:val="00AC661B"/>
    <w:rsid w:val="00AC7F7C"/>
    <w:rsid w:val="00AD7E60"/>
    <w:rsid w:val="00AE252A"/>
    <w:rsid w:val="00AF5B45"/>
    <w:rsid w:val="00B06011"/>
    <w:rsid w:val="00B13BD3"/>
    <w:rsid w:val="00B2604E"/>
    <w:rsid w:val="00B27A75"/>
    <w:rsid w:val="00B442E9"/>
    <w:rsid w:val="00B44B7E"/>
    <w:rsid w:val="00B45EBE"/>
    <w:rsid w:val="00B5247C"/>
    <w:rsid w:val="00B53536"/>
    <w:rsid w:val="00B56694"/>
    <w:rsid w:val="00B57509"/>
    <w:rsid w:val="00B6577F"/>
    <w:rsid w:val="00B70026"/>
    <w:rsid w:val="00B700AD"/>
    <w:rsid w:val="00B705C5"/>
    <w:rsid w:val="00B71320"/>
    <w:rsid w:val="00B72B20"/>
    <w:rsid w:val="00B762B5"/>
    <w:rsid w:val="00B85E5C"/>
    <w:rsid w:val="00B94FE7"/>
    <w:rsid w:val="00B95EA0"/>
    <w:rsid w:val="00B9670B"/>
    <w:rsid w:val="00BA0635"/>
    <w:rsid w:val="00BB4C12"/>
    <w:rsid w:val="00BB763D"/>
    <w:rsid w:val="00BC330A"/>
    <w:rsid w:val="00BC4CC2"/>
    <w:rsid w:val="00BD0098"/>
    <w:rsid w:val="00BE7C8C"/>
    <w:rsid w:val="00C05E8F"/>
    <w:rsid w:val="00C114A8"/>
    <w:rsid w:val="00C154AF"/>
    <w:rsid w:val="00C15698"/>
    <w:rsid w:val="00C15F8E"/>
    <w:rsid w:val="00C16BC7"/>
    <w:rsid w:val="00C16D50"/>
    <w:rsid w:val="00C37AFD"/>
    <w:rsid w:val="00C4110A"/>
    <w:rsid w:val="00C54D1F"/>
    <w:rsid w:val="00C702C6"/>
    <w:rsid w:val="00C745A1"/>
    <w:rsid w:val="00C74A94"/>
    <w:rsid w:val="00C74AFE"/>
    <w:rsid w:val="00C76420"/>
    <w:rsid w:val="00C929D6"/>
    <w:rsid w:val="00C94157"/>
    <w:rsid w:val="00CA3D7D"/>
    <w:rsid w:val="00CC6BAA"/>
    <w:rsid w:val="00CD1019"/>
    <w:rsid w:val="00CF0DA2"/>
    <w:rsid w:val="00CF179A"/>
    <w:rsid w:val="00CF61E6"/>
    <w:rsid w:val="00CF63B6"/>
    <w:rsid w:val="00D22284"/>
    <w:rsid w:val="00D23A78"/>
    <w:rsid w:val="00D276ED"/>
    <w:rsid w:val="00D331A3"/>
    <w:rsid w:val="00D354D2"/>
    <w:rsid w:val="00D355C8"/>
    <w:rsid w:val="00D37038"/>
    <w:rsid w:val="00D66733"/>
    <w:rsid w:val="00D707A9"/>
    <w:rsid w:val="00D72A1E"/>
    <w:rsid w:val="00D72B96"/>
    <w:rsid w:val="00D7487D"/>
    <w:rsid w:val="00D74FD2"/>
    <w:rsid w:val="00D75C3E"/>
    <w:rsid w:val="00D842B6"/>
    <w:rsid w:val="00D8673B"/>
    <w:rsid w:val="00D91FB5"/>
    <w:rsid w:val="00D934BB"/>
    <w:rsid w:val="00D93B04"/>
    <w:rsid w:val="00D958B7"/>
    <w:rsid w:val="00DA740F"/>
    <w:rsid w:val="00DA7B16"/>
    <w:rsid w:val="00DB41D5"/>
    <w:rsid w:val="00DB723D"/>
    <w:rsid w:val="00DB7851"/>
    <w:rsid w:val="00DC2BB0"/>
    <w:rsid w:val="00DC4909"/>
    <w:rsid w:val="00DC6BDB"/>
    <w:rsid w:val="00DD226B"/>
    <w:rsid w:val="00DE5B7B"/>
    <w:rsid w:val="00DF4146"/>
    <w:rsid w:val="00DF524E"/>
    <w:rsid w:val="00DF54B9"/>
    <w:rsid w:val="00DF6554"/>
    <w:rsid w:val="00E036A6"/>
    <w:rsid w:val="00E11126"/>
    <w:rsid w:val="00E12604"/>
    <w:rsid w:val="00E17463"/>
    <w:rsid w:val="00E4249A"/>
    <w:rsid w:val="00E46175"/>
    <w:rsid w:val="00E46541"/>
    <w:rsid w:val="00E46664"/>
    <w:rsid w:val="00E46D85"/>
    <w:rsid w:val="00E50B3F"/>
    <w:rsid w:val="00E54A28"/>
    <w:rsid w:val="00E60A57"/>
    <w:rsid w:val="00E63A60"/>
    <w:rsid w:val="00E82F4D"/>
    <w:rsid w:val="00E91871"/>
    <w:rsid w:val="00E947B1"/>
    <w:rsid w:val="00E95B90"/>
    <w:rsid w:val="00EA1524"/>
    <w:rsid w:val="00EA4450"/>
    <w:rsid w:val="00EA57D4"/>
    <w:rsid w:val="00EA7827"/>
    <w:rsid w:val="00EC0C72"/>
    <w:rsid w:val="00EC35F0"/>
    <w:rsid w:val="00ED0693"/>
    <w:rsid w:val="00ED2B22"/>
    <w:rsid w:val="00ED2F39"/>
    <w:rsid w:val="00EE2E6C"/>
    <w:rsid w:val="00EE72FD"/>
    <w:rsid w:val="00F00AFD"/>
    <w:rsid w:val="00F056BE"/>
    <w:rsid w:val="00F20BAF"/>
    <w:rsid w:val="00F34FDA"/>
    <w:rsid w:val="00F366A7"/>
    <w:rsid w:val="00F52552"/>
    <w:rsid w:val="00F55129"/>
    <w:rsid w:val="00F65BA6"/>
    <w:rsid w:val="00F73C5C"/>
    <w:rsid w:val="00F81438"/>
    <w:rsid w:val="00F84DC3"/>
    <w:rsid w:val="00F9605D"/>
    <w:rsid w:val="00FA1687"/>
    <w:rsid w:val="00FA216F"/>
    <w:rsid w:val="00FB295A"/>
    <w:rsid w:val="00FB2A48"/>
    <w:rsid w:val="00FD3BE2"/>
    <w:rsid w:val="00FE1EC9"/>
    <w:rsid w:val="00FE4CE8"/>
    <w:rsid w:val="00FE6941"/>
    <w:rsid w:val="00FE731F"/>
    <w:rsid w:val="00FF02A0"/>
    <w:rsid w:val="00FF2CD8"/>
    <w:rsid w:val="00FF62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42" fillcolor="#396">
      <v:fill color="#396"/>
      <o:colormenu v:ext="edit" fillcolor="#ff9"/>
    </o:shapedefaults>
    <o:shapelayout v:ext="edit">
      <o:idmap v:ext="edit" data="1"/>
      <o:rules v:ext="edit">
        <o:r id="V:Rule6" type="connector" idref="#_x0000_s1153">
          <o:proxy start="" idref="#_x0000_s1142" connectloc="2"/>
          <o:proxy end="" idref="#_x0000_s1151" connectloc="0"/>
        </o:r>
        <o:r id="V:Rule7" type="connector" idref="#_x0000_s1133">
          <o:proxy start="" idref="#_x0000_s1122" connectloc="3"/>
          <o:proxy end="" idref="#_x0000_s1129" connectloc="1"/>
        </o:r>
        <o:r id="V:Rule8" type="connector" idref="#_x0000_s1155">
          <o:proxy start="" idref="#_x0000_s1137" connectloc="1"/>
          <o:proxy end="" idref="#_x0000_s1145" connectloc="3"/>
        </o:r>
        <o:r id="V:Rule9" type="connector" idref="#_x0000_s1154">
          <o:proxy start="" idref="#_x0000_s1129" connectloc="3"/>
        </o:r>
        <o:r id="V:Rule10" type="connector" idref="#_x0000_s1149">
          <o:proxy start="" idref="#_x0000_s1139" connectloc="2"/>
          <o:proxy end="" idref="#_x0000_s1142" connectloc="0"/>
        </o:r>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200"/>
    <w:pPr>
      <w:overflowPunct w:val="0"/>
      <w:autoSpaceDE w:val="0"/>
      <w:autoSpaceDN w:val="0"/>
      <w:adjustRightInd w:val="0"/>
      <w:textAlignment w:val="baseline"/>
    </w:pPr>
    <w:rPr>
      <w:sz w:val="24"/>
      <w:lang w:eastAsia="hu-HU"/>
    </w:rPr>
  </w:style>
  <w:style w:type="paragraph" w:styleId="Heading1">
    <w:name w:val="heading 1"/>
    <w:basedOn w:val="Normal"/>
    <w:next w:val="Normal"/>
    <w:qFormat/>
    <w:rsid w:val="000F7200"/>
    <w:pPr>
      <w:keepNext/>
      <w:spacing w:before="60"/>
      <w:outlineLvl w:val="0"/>
    </w:pPr>
    <w:rPr>
      <w:rFonts w:ascii="Britannic Bold" w:hAnsi="Britannic Bold"/>
      <w:kern w:val="28"/>
    </w:rPr>
  </w:style>
  <w:style w:type="paragraph" w:styleId="Heading2">
    <w:name w:val="heading 2"/>
    <w:basedOn w:val="Normal"/>
    <w:next w:val="Normal"/>
    <w:qFormat/>
    <w:rsid w:val="000F7200"/>
    <w:pPr>
      <w:keepNext/>
      <w:tabs>
        <w:tab w:val="left" w:pos="1440"/>
      </w:tabs>
      <w:spacing w:before="40"/>
      <w:ind w:firstLine="360"/>
      <w:outlineLvl w:val="1"/>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rsid w:val="000F7200"/>
    <w:pPr>
      <w:tabs>
        <w:tab w:val="right" w:leader="dot" w:pos="3960"/>
      </w:tabs>
    </w:pPr>
  </w:style>
  <w:style w:type="paragraph" w:customStyle="1" w:styleId="ai2">
    <w:name w:val="ai2"/>
    <w:basedOn w:val="Normal"/>
    <w:rsid w:val="000F7200"/>
    <w:pPr>
      <w:tabs>
        <w:tab w:val="right" w:leader="dot" w:pos="3960"/>
      </w:tabs>
    </w:pPr>
  </w:style>
  <w:style w:type="character" w:styleId="CommentReference">
    <w:name w:val="annotation reference"/>
    <w:basedOn w:val="DefaultParagraphFont"/>
    <w:semiHidden/>
    <w:rsid w:val="000F7200"/>
    <w:rPr>
      <w:sz w:val="16"/>
      <w:szCs w:val="16"/>
    </w:rPr>
  </w:style>
  <w:style w:type="paragraph" w:styleId="CommentText">
    <w:name w:val="annotation text"/>
    <w:basedOn w:val="Normal"/>
    <w:link w:val="CommentTextChar"/>
    <w:semiHidden/>
    <w:rsid w:val="000F7200"/>
    <w:rPr>
      <w:sz w:val="20"/>
    </w:rPr>
  </w:style>
  <w:style w:type="paragraph" w:customStyle="1" w:styleId="ArticleTitle">
    <w:name w:val="Article Title"/>
    <w:basedOn w:val="Normal"/>
    <w:rsid w:val="000F7200"/>
    <w:pPr>
      <w:spacing w:before="60"/>
      <w:ind w:left="360"/>
    </w:pPr>
    <w:rPr>
      <w:sz w:val="21"/>
    </w:rPr>
  </w:style>
  <w:style w:type="paragraph" w:customStyle="1" w:styleId="Author">
    <w:name w:val="Author"/>
    <w:basedOn w:val="Normal"/>
    <w:rsid w:val="000F7200"/>
    <w:pPr>
      <w:tabs>
        <w:tab w:val="right" w:leader="dot" w:pos="9360"/>
      </w:tabs>
      <w:ind w:firstLine="720"/>
    </w:pPr>
    <w:rPr>
      <w:i/>
      <w:sz w:val="21"/>
    </w:rPr>
  </w:style>
  <w:style w:type="paragraph" w:styleId="Header">
    <w:name w:val="header"/>
    <w:basedOn w:val="Normal"/>
    <w:rsid w:val="000F7200"/>
    <w:pPr>
      <w:tabs>
        <w:tab w:val="center" w:pos="4320"/>
        <w:tab w:val="right" w:pos="8640"/>
      </w:tabs>
    </w:pPr>
  </w:style>
  <w:style w:type="paragraph" w:customStyle="1" w:styleId="Pagenumber">
    <w:name w:val="Page number"/>
    <w:basedOn w:val="Normal"/>
    <w:rsid w:val="000F7200"/>
    <w:pPr>
      <w:jc w:val="center"/>
    </w:pPr>
    <w:rPr>
      <w:rFonts w:ascii="Times" w:hAnsi="Times"/>
    </w:rPr>
  </w:style>
  <w:style w:type="paragraph" w:styleId="Title">
    <w:name w:val="Title"/>
    <w:basedOn w:val="Normal"/>
    <w:qFormat/>
    <w:rsid w:val="000F7200"/>
    <w:pPr>
      <w:jc w:val="center"/>
    </w:pPr>
    <w:rPr>
      <w:rFonts w:ascii="Britannic Bold" w:hAnsi="Britannic Bold"/>
      <w:b/>
      <w:kern w:val="28"/>
      <w:sz w:val="36"/>
    </w:rPr>
  </w:style>
  <w:style w:type="paragraph" w:styleId="BalloonText">
    <w:name w:val="Balloon Text"/>
    <w:basedOn w:val="Normal"/>
    <w:semiHidden/>
    <w:rsid w:val="000F7200"/>
    <w:rPr>
      <w:rFonts w:ascii="Tahoma" w:hAnsi="Tahoma" w:cs="Tahoma"/>
      <w:sz w:val="16"/>
      <w:szCs w:val="16"/>
    </w:rPr>
  </w:style>
  <w:style w:type="paragraph" w:styleId="Caption">
    <w:name w:val="caption"/>
    <w:basedOn w:val="Normal"/>
    <w:next w:val="Normal"/>
    <w:qFormat/>
    <w:rsid w:val="00741A2D"/>
    <w:rPr>
      <w:b/>
      <w:bCs/>
      <w:sz w:val="20"/>
    </w:rPr>
  </w:style>
  <w:style w:type="paragraph" w:styleId="Footer">
    <w:name w:val="footer"/>
    <w:basedOn w:val="Normal"/>
    <w:rsid w:val="00F52552"/>
    <w:pPr>
      <w:tabs>
        <w:tab w:val="center" w:pos="4703"/>
        <w:tab w:val="right" w:pos="9406"/>
      </w:tabs>
    </w:pPr>
  </w:style>
  <w:style w:type="character" w:styleId="Hyperlink">
    <w:name w:val="Hyperlink"/>
    <w:basedOn w:val="DefaultParagraphFont"/>
    <w:rsid w:val="003E58B6"/>
    <w:rPr>
      <w:color w:val="0000FF"/>
      <w:u w:val="single"/>
    </w:rPr>
  </w:style>
  <w:style w:type="character" w:customStyle="1" w:styleId="m">
    <w:name w:val="m"/>
    <w:basedOn w:val="DefaultParagraphFont"/>
    <w:rsid w:val="003B77FF"/>
  </w:style>
  <w:style w:type="paragraph" w:styleId="DocumentMap">
    <w:name w:val="Document Map"/>
    <w:basedOn w:val="Normal"/>
    <w:semiHidden/>
    <w:rsid w:val="00EE2E6C"/>
    <w:pPr>
      <w:shd w:val="clear" w:color="auto" w:fill="000080"/>
    </w:pPr>
    <w:rPr>
      <w:rFonts w:ascii="Tahoma" w:hAnsi="Tahoma" w:cs="Tahoma"/>
      <w:sz w:val="20"/>
    </w:rPr>
  </w:style>
  <w:style w:type="paragraph" w:customStyle="1" w:styleId="Affiliations">
    <w:name w:val="Affiliations"/>
    <w:basedOn w:val="Normal"/>
    <w:rsid w:val="00B06011"/>
    <w:pPr>
      <w:overflowPunct/>
      <w:autoSpaceDE/>
      <w:autoSpaceDN/>
      <w:adjustRightInd/>
      <w:spacing w:after="80"/>
      <w:jc w:val="center"/>
      <w:textAlignment w:val="auto"/>
    </w:pPr>
    <w:rPr>
      <w:rFonts w:ascii="Helvetica" w:hAnsi="Helvetica"/>
      <w:sz w:val="20"/>
      <w:lang w:eastAsia="en-US"/>
    </w:rPr>
  </w:style>
  <w:style w:type="paragraph" w:styleId="CommentSubject">
    <w:name w:val="annotation subject"/>
    <w:basedOn w:val="CommentText"/>
    <w:next w:val="CommentText"/>
    <w:link w:val="CommentSubjectChar"/>
    <w:rsid w:val="001F6A05"/>
    <w:rPr>
      <w:b/>
      <w:bCs/>
    </w:rPr>
  </w:style>
  <w:style w:type="character" w:customStyle="1" w:styleId="CommentTextChar">
    <w:name w:val="Comment Text Char"/>
    <w:basedOn w:val="DefaultParagraphFont"/>
    <w:link w:val="CommentText"/>
    <w:semiHidden/>
    <w:rsid w:val="001F6A05"/>
    <w:rPr>
      <w:lang w:val="en-US"/>
    </w:rPr>
  </w:style>
  <w:style w:type="character" w:customStyle="1" w:styleId="CommentSubjectChar">
    <w:name w:val="Comment Subject Char"/>
    <w:basedOn w:val="CommentTextChar"/>
    <w:link w:val="CommentSubject"/>
    <w:rsid w:val="001F6A05"/>
  </w:style>
  <w:style w:type="paragraph" w:styleId="HTMLPreformatted">
    <w:name w:val="HTML Preformatted"/>
    <w:basedOn w:val="Normal"/>
    <w:link w:val="HTMLPreformattedChar"/>
    <w:uiPriority w:val="99"/>
    <w:unhideWhenUsed/>
    <w:rsid w:val="0099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lang w:val="hu-HU"/>
    </w:rPr>
  </w:style>
  <w:style w:type="character" w:customStyle="1" w:styleId="HTMLPreformattedChar">
    <w:name w:val="HTML Preformatted Char"/>
    <w:basedOn w:val="DefaultParagraphFont"/>
    <w:link w:val="HTMLPreformatted"/>
    <w:uiPriority w:val="99"/>
    <w:rsid w:val="00993EF7"/>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190145526">
      <w:bodyDiv w:val="1"/>
      <w:marLeft w:val="0"/>
      <w:marRight w:val="0"/>
      <w:marTop w:val="0"/>
      <w:marBottom w:val="0"/>
      <w:divBdr>
        <w:top w:val="none" w:sz="0" w:space="0" w:color="auto"/>
        <w:left w:val="none" w:sz="0" w:space="0" w:color="auto"/>
        <w:bottom w:val="none" w:sz="0" w:space="0" w:color="auto"/>
        <w:right w:val="none" w:sz="0" w:space="0" w:color="auto"/>
      </w:divBdr>
    </w:div>
    <w:div w:id="324743952">
      <w:bodyDiv w:val="1"/>
      <w:marLeft w:val="0"/>
      <w:marRight w:val="0"/>
      <w:marTop w:val="0"/>
      <w:marBottom w:val="0"/>
      <w:divBdr>
        <w:top w:val="none" w:sz="0" w:space="0" w:color="auto"/>
        <w:left w:val="none" w:sz="0" w:space="0" w:color="auto"/>
        <w:bottom w:val="none" w:sz="0" w:space="0" w:color="auto"/>
        <w:right w:val="none" w:sz="0" w:space="0" w:color="auto"/>
      </w:divBdr>
    </w:div>
    <w:div w:id="154070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3.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66A07-09E2-4B4E-9EA1-091B1183C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15</Pages>
  <Words>6562</Words>
  <Characters>37409</Characters>
  <Application>Microsoft Office Word</Application>
  <DocSecurity>0</DocSecurity>
  <Lines>311</Lines>
  <Paragraphs>87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TOP of text, page 2 and following pages,aligned to line­</vt:lpstr>
      <vt:lpstr>­ TOP of text, page 2 and following pages,aligned to line­</vt:lpstr>
    </vt:vector>
  </TitlesOfParts>
  <Company>IEEE Computer Society</Company>
  <LinksUpToDate>false</LinksUpToDate>
  <CharactersWithSpaces>43884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TOP of text, page 2 and following pages,aligned to line­</dc:title>
  <dc:creator>Mary E. Kavanaugh</dc:creator>
  <cp:lastModifiedBy>Pócza Krisztián</cp:lastModifiedBy>
  <cp:revision>20</cp:revision>
  <cp:lastPrinted>2006-08-24T19:01:00Z</cp:lastPrinted>
  <dcterms:created xsi:type="dcterms:W3CDTF">2008-02-23T13:41:00Z</dcterms:created>
  <dcterms:modified xsi:type="dcterms:W3CDTF">2008-02-23T20:43:00Z</dcterms:modified>
</cp:coreProperties>
</file>